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99228" w14:textId="77777777" w:rsidR="00495682" w:rsidRPr="009D70ED" w:rsidRDefault="00495682" w:rsidP="00495682">
      <w:pPr>
        <w:jc w:val="center"/>
        <w:rPr>
          <w:b/>
        </w:rPr>
      </w:pPr>
      <w:r w:rsidRPr="009D70ED">
        <w:rPr>
          <w:b/>
        </w:rPr>
        <w:t>CỘNG HOÀ XÃ HỘI CHỦ NGHĨA VIỆT NAM</w:t>
      </w:r>
    </w:p>
    <w:p w14:paraId="7168E2F8" w14:textId="77777777" w:rsidR="00495682" w:rsidRPr="009D70ED" w:rsidRDefault="00495682" w:rsidP="00495682">
      <w:pPr>
        <w:jc w:val="center"/>
        <w:rPr>
          <w:b/>
        </w:rPr>
      </w:pPr>
      <w:r w:rsidRPr="009D70ED">
        <w:rPr>
          <w:b/>
        </w:rPr>
        <w:t>Độc lập - Tự Do - Hạnh Phúc</w:t>
      </w:r>
    </w:p>
    <w:p w14:paraId="5FD82726" w14:textId="77777777" w:rsidR="00495682" w:rsidRPr="009D70ED" w:rsidRDefault="00495682" w:rsidP="00495682">
      <w:pPr>
        <w:jc w:val="center"/>
      </w:pPr>
      <w:r w:rsidRPr="009D70ED">
        <w:t xml:space="preserve">****** </w:t>
      </w:r>
    </w:p>
    <w:p w14:paraId="0262BBBE" w14:textId="77777777" w:rsidR="00495682" w:rsidRPr="009D70ED" w:rsidRDefault="00495682" w:rsidP="00495682">
      <w:pPr>
        <w:jc w:val="center"/>
      </w:pPr>
    </w:p>
    <w:p w14:paraId="20C920D2" w14:textId="6067AF4E" w:rsidR="00495682" w:rsidRPr="009D70ED" w:rsidRDefault="00495682" w:rsidP="00495682">
      <w:pPr>
        <w:jc w:val="center"/>
      </w:pPr>
      <w:r w:rsidRPr="009D70ED">
        <w:rPr>
          <w:b/>
        </w:rPr>
        <w:t xml:space="preserve">HỢP ĐỒNG </w:t>
      </w:r>
      <w:r w:rsidR="002A70B4" w:rsidRPr="009D70ED">
        <w:rPr>
          <w:b/>
        </w:rPr>
        <w:t xml:space="preserve">CUNG CẤP DỊCH VỤ </w:t>
      </w:r>
      <w:r w:rsidRPr="009D70ED">
        <w:rPr>
          <w:b/>
        </w:rPr>
        <w:br/>
      </w:r>
      <w:r w:rsidRPr="009D70ED">
        <w:t>Số .../201</w:t>
      </w:r>
      <w:r w:rsidR="00336865">
        <w:t>5</w:t>
      </w:r>
      <w:r w:rsidRPr="009D70ED">
        <w:t>/</w:t>
      </w:r>
      <w:r w:rsidR="008B5D51" w:rsidRPr="009D70ED">
        <w:t>HĐHT/GAMO-</w:t>
      </w:r>
      <w:r w:rsidR="00336865">
        <w:t>KATO</w:t>
      </w:r>
    </w:p>
    <w:p w14:paraId="5EFCE5FE" w14:textId="389C136A" w:rsidR="008B5D51" w:rsidRPr="009D70ED" w:rsidRDefault="00336865" w:rsidP="008B5D51">
      <w:pPr>
        <w:tabs>
          <w:tab w:val="left" w:leader="dot" w:pos="9792"/>
        </w:tabs>
        <w:jc w:val="center"/>
        <w:rPr>
          <w:i/>
        </w:rPr>
      </w:pPr>
      <w:r>
        <w:rPr>
          <w:i/>
        </w:rPr>
        <w:t>Xây dựng</w:t>
      </w:r>
      <w:r w:rsidR="008B5D51" w:rsidRPr="009D70ED">
        <w:rPr>
          <w:i/>
        </w:rPr>
        <w:t xml:space="preserve"> </w:t>
      </w:r>
      <w:r w:rsidR="00883518">
        <w:rPr>
          <w:i/>
        </w:rPr>
        <w:t xml:space="preserve">website </w:t>
      </w:r>
      <w:r w:rsidR="00E41FE8">
        <w:rPr>
          <w:i/>
        </w:rPr>
        <w:t>Công ty TNHH KATO</w:t>
      </w:r>
    </w:p>
    <w:p w14:paraId="2710199E" w14:textId="77777777" w:rsidR="00495682" w:rsidRPr="009D70ED" w:rsidRDefault="00495682" w:rsidP="00495682">
      <w:pPr>
        <w:rPr>
          <w:b/>
        </w:rPr>
      </w:pPr>
    </w:p>
    <w:p w14:paraId="2FB37BCB" w14:textId="77777777" w:rsidR="002A70B4" w:rsidRPr="009D70ED" w:rsidRDefault="002A70B4" w:rsidP="002A70B4">
      <w:pPr>
        <w:pStyle w:val="ListParagraph"/>
        <w:numPr>
          <w:ilvl w:val="0"/>
          <w:numId w:val="7"/>
        </w:numPr>
        <w:rPr>
          <w:i/>
        </w:rPr>
      </w:pPr>
      <w:r w:rsidRPr="009D70ED">
        <w:rPr>
          <w:i/>
        </w:rPr>
        <w:t>Căn cứ Bộ Luật Dân sự năm 2005;</w:t>
      </w:r>
    </w:p>
    <w:p w14:paraId="13A0F9D5" w14:textId="77777777" w:rsidR="002A70B4" w:rsidRPr="009D70ED" w:rsidRDefault="002A70B4" w:rsidP="002A70B4">
      <w:pPr>
        <w:pStyle w:val="ListParagraph"/>
        <w:numPr>
          <w:ilvl w:val="0"/>
          <w:numId w:val="7"/>
        </w:numPr>
        <w:rPr>
          <w:i/>
        </w:rPr>
      </w:pPr>
      <w:r w:rsidRPr="009D70ED">
        <w:rPr>
          <w:i/>
        </w:rPr>
        <w:t>Căn cứ Luật Thương mại năm 2005 và các văn bản hướng dẫn thi hành;</w:t>
      </w:r>
    </w:p>
    <w:p w14:paraId="219D271D" w14:textId="77777777" w:rsidR="002A70B4" w:rsidRPr="009D70ED" w:rsidRDefault="002A70B4" w:rsidP="002A70B4">
      <w:pPr>
        <w:pStyle w:val="ListParagraph"/>
        <w:numPr>
          <w:ilvl w:val="0"/>
          <w:numId w:val="7"/>
        </w:numPr>
        <w:rPr>
          <w:i/>
        </w:rPr>
      </w:pPr>
      <w:r w:rsidRPr="009D70ED">
        <w:rPr>
          <w:i/>
        </w:rPr>
        <w:t>Căn cứ Luật Công nghệ thông tin năm 2006 và các văn bản hướng dẫn thi hành;</w:t>
      </w:r>
    </w:p>
    <w:p w14:paraId="24F248FF" w14:textId="77777777" w:rsidR="002A70B4" w:rsidRPr="009D70ED" w:rsidRDefault="002A70B4" w:rsidP="002A70B4">
      <w:pPr>
        <w:pStyle w:val="ListParagraph"/>
        <w:numPr>
          <w:ilvl w:val="0"/>
          <w:numId w:val="7"/>
        </w:numPr>
        <w:rPr>
          <w:i/>
        </w:rPr>
      </w:pPr>
      <w:r w:rsidRPr="009D70ED">
        <w:rPr>
          <w:i/>
        </w:rPr>
        <w:t>Căn cứ Luật Sở hữu trí tuệ năm 2005 đã  được sửa đổi bổ sung theo Luật sửa đổi bổ sung một số điều của Luật Sở hữu trí tuệ số 36/2009/QH12 ngày 19/06/2009 và các văn bản hướng dẫn thi hành;</w:t>
      </w:r>
    </w:p>
    <w:p w14:paraId="7DE720B8" w14:textId="77777777" w:rsidR="002A70B4" w:rsidRPr="009D70ED" w:rsidRDefault="002A70B4" w:rsidP="002A70B4">
      <w:pPr>
        <w:pStyle w:val="ListParagraph"/>
        <w:numPr>
          <w:ilvl w:val="0"/>
          <w:numId w:val="7"/>
        </w:numPr>
        <w:rPr>
          <w:i/>
        </w:rPr>
      </w:pPr>
      <w:r w:rsidRPr="009D70ED">
        <w:rPr>
          <w:i/>
        </w:rPr>
        <w:t>Căn cứ Nghị định số 97/2008/NĐ-CP của Chính Phủ ngày 28 tháng 08 năm 2008 về quản lý, cung cấp và sử dụng dịch vụ Internet và thông tin điện tử trên Internet;</w:t>
      </w:r>
    </w:p>
    <w:p w14:paraId="26DF3AFE" w14:textId="77777777" w:rsidR="00495682" w:rsidRPr="009D70ED" w:rsidRDefault="002A70B4" w:rsidP="002A70B4">
      <w:pPr>
        <w:pStyle w:val="ListParagraph"/>
        <w:numPr>
          <w:ilvl w:val="0"/>
          <w:numId w:val="7"/>
        </w:numPr>
      </w:pPr>
      <w:r w:rsidRPr="009D70ED">
        <w:rPr>
          <w:i/>
        </w:rPr>
        <w:t>Căn cứ vào nhu cầu hợp tác và khả năng của hai bên.</w:t>
      </w:r>
    </w:p>
    <w:p w14:paraId="5CE6D765" w14:textId="77777777" w:rsidR="008B5D51" w:rsidRPr="009D70ED" w:rsidRDefault="008B5D51" w:rsidP="00495682">
      <w:pPr>
        <w:tabs>
          <w:tab w:val="left" w:leader="dot" w:pos="9792"/>
        </w:tabs>
        <w:jc w:val="both"/>
        <w:rPr>
          <w:i/>
        </w:rPr>
      </w:pPr>
    </w:p>
    <w:p w14:paraId="1EE23594" w14:textId="63BB0652" w:rsidR="00495682" w:rsidRPr="009D70ED" w:rsidRDefault="00495682" w:rsidP="00495682">
      <w:pPr>
        <w:tabs>
          <w:tab w:val="left" w:leader="dot" w:pos="9792"/>
        </w:tabs>
        <w:jc w:val="both"/>
        <w:rPr>
          <w:i/>
        </w:rPr>
      </w:pPr>
      <w:r w:rsidRPr="009D70ED">
        <w:rPr>
          <w:i/>
        </w:rPr>
        <w:t>Hôm nay, ngày    tháng    năm 201</w:t>
      </w:r>
      <w:r w:rsidR="001F1F3E">
        <w:rPr>
          <w:i/>
        </w:rPr>
        <w:t>5</w:t>
      </w:r>
      <w:r w:rsidR="008B5D51" w:rsidRPr="009D70ED">
        <w:rPr>
          <w:i/>
        </w:rPr>
        <w:t>, tại Hà Nội chúng tôi gồm:</w:t>
      </w:r>
    </w:p>
    <w:p w14:paraId="672E3A37" w14:textId="77777777" w:rsidR="00636FE9" w:rsidRPr="009D70ED" w:rsidRDefault="00636FE9" w:rsidP="00495682">
      <w:pPr>
        <w:tabs>
          <w:tab w:val="left" w:leader="dot" w:pos="9792"/>
        </w:tabs>
        <w:jc w:val="both"/>
        <w:rPr>
          <w:i/>
        </w:rPr>
      </w:pPr>
    </w:p>
    <w:p w14:paraId="737C4CCF" w14:textId="4BD94457" w:rsidR="00495682" w:rsidRPr="009D70ED" w:rsidRDefault="00495682" w:rsidP="00495682">
      <w:pPr>
        <w:tabs>
          <w:tab w:val="left" w:leader="dot" w:pos="9000"/>
        </w:tabs>
        <w:rPr>
          <w:b/>
        </w:rPr>
      </w:pPr>
      <w:r w:rsidRPr="009D70ED">
        <w:rPr>
          <w:b/>
        </w:rPr>
        <w:t>Bên A:</w:t>
      </w:r>
      <w:r w:rsidRPr="009D70ED">
        <w:rPr>
          <w:b/>
          <w:bCs/>
        </w:rPr>
        <w:t xml:space="preserve">  </w:t>
      </w:r>
      <w:r w:rsidR="00336865">
        <w:rPr>
          <w:b/>
          <w:bCs/>
        </w:rPr>
        <w:t>CÔNG TY</w:t>
      </w:r>
    </w:p>
    <w:p w14:paraId="029B9292" w14:textId="79AB3256" w:rsidR="008B5D51" w:rsidRPr="009D70ED" w:rsidRDefault="008B5D51" w:rsidP="000728F7">
      <w:pPr>
        <w:pStyle w:val="BodyTextIndent"/>
        <w:widowControl w:val="0"/>
        <w:spacing w:before="120"/>
        <w:ind w:left="720"/>
        <w:rPr>
          <w:rFonts w:ascii="Times New Roman" w:hAnsi="Times New Roman" w:cs="Times New Roman"/>
          <w:b/>
          <w:color w:val="auto"/>
          <w:sz w:val="24"/>
          <w:szCs w:val="24"/>
        </w:rPr>
      </w:pPr>
      <w:r w:rsidRPr="009D70ED">
        <w:rPr>
          <w:rFonts w:ascii="Times New Roman" w:hAnsi="Times New Roman" w:cs="Times New Roman"/>
          <w:color w:val="auto"/>
          <w:sz w:val="24"/>
          <w:szCs w:val="24"/>
        </w:rPr>
        <w:t xml:space="preserve">Người đại diện:   </w:t>
      </w:r>
    </w:p>
    <w:p w14:paraId="255297C6" w14:textId="37B7044E" w:rsidR="000728F7" w:rsidRPr="009D70ED" w:rsidRDefault="008B5D51" w:rsidP="000728F7">
      <w:pPr>
        <w:pStyle w:val="BodyTextIndent"/>
        <w:widowControl w:val="0"/>
        <w:spacing w:before="120"/>
        <w:ind w:left="720"/>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Chức vụ       :     </w:t>
      </w:r>
    </w:p>
    <w:p w14:paraId="6C954B44" w14:textId="032CEFF1" w:rsidR="000728F7" w:rsidRPr="009D70ED" w:rsidRDefault="008B5D51" w:rsidP="000728F7">
      <w:pPr>
        <w:pStyle w:val="BodyTextIndent"/>
        <w:widowControl w:val="0"/>
        <w:spacing w:before="120"/>
        <w:ind w:left="720"/>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Địa chỉ         :     </w:t>
      </w:r>
    </w:p>
    <w:p w14:paraId="3675535C" w14:textId="6DFDAE97" w:rsidR="000728F7" w:rsidRPr="009D70ED" w:rsidRDefault="008B5D51" w:rsidP="000728F7">
      <w:pPr>
        <w:pStyle w:val="BodyTextIndent"/>
        <w:widowControl w:val="0"/>
        <w:spacing w:before="120"/>
        <w:ind w:left="720"/>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Điện thoại     :    </w:t>
      </w:r>
    </w:p>
    <w:p w14:paraId="4E0BBA60" w14:textId="381FBFFC" w:rsidR="000728F7" w:rsidRPr="009D70ED" w:rsidRDefault="008B5D51" w:rsidP="000728F7">
      <w:pPr>
        <w:pStyle w:val="BodyTextIndent"/>
        <w:widowControl w:val="0"/>
        <w:spacing w:before="120"/>
        <w:ind w:left="720"/>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Mã số thuế    : </w:t>
      </w:r>
      <w:bookmarkStart w:id="0" w:name="OLE_LINK1"/>
      <w:bookmarkStart w:id="1" w:name="OLE_LINK2"/>
      <w:r w:rsidRPr="009D70ED">
        <w:rPr>
          <w:rFonts w:ascii="Times New Roman" w:hAnsi="Times New Roman" w:cs="Times New Roman"/>
          <w:color w:val="auto"/>
          <w:sz w:val="24"/>
          <w:szCs w:val="24"/>
        </w:rPr>
        <w:t xml:space="preserve">   </w:t>
      </w:r>
      <w:bookmarkEnd w:id="0"/>
      <w:bookmarkEnd w:id="1"/>
    </w:p>
    <w:p w14:paraId="32F9D96E" w14:textId="3514EAF5" w:rsidR="000728F7" w:rsidRPr="009D70ED" w:rsidRDefault="008B5D51" w:rsidP="000728F7">
      <w:pPr>
        <w:pStyle w:val="BodyTextIndent"/>
        <w:widowControl w:val="0"/>
        <w:spacing w:before="120"/>
        <w:ind w:left="720"/>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Số tài khoản  :    </w:t>
      </w:r>
    </w:p>
    <w:p w14:paraId="361721A9" w14:textId="7E868C9F" w:rsidR="00495682" w:rsidRPr="009D70ED" w:rsidRDefault="008B5D51" w:rsidP="000728F7">
      <w:pPr>
        <w:pStyle w:val="BodyTextIndent"/>
        <w:widowControl w:val="0"/>
        <w:spacing w:before="120"/>
        <w:ind w:left="720"/>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Ngân hàng    :    </w:t>
      </w:r>
    </w:p>
    <w:p w14:paraId="30731BEC" w14:textId="77777777" w:rsidR="00495682" w:rsidRPr="009D70ED" w:rsidRDefault="00495682" w:rsidP="00495682">
      <w:pPr>
        <w:widowControl w:val="0"/>
        <w:tabs>
          <w:tab w:val="left" w:leader="dot" w:pos="8460"/>
        </w:tabs>
        <w:spacing w:before="60"/>
        <w:jc w:val="both"/>
        <w:rPr>
          <w:b/>
        </w:rPr>
      </w:pPr>
      <w:r w:rsidRPr="009D70ED">
        <w:rPr>
          <w:b/>
          <w:lang w:val="vi-VN"/>
        </w:rPr>
        <w:t xml:space="preserve">Bên B: </w:t>
      </w:r>
      <w:r w:rsidRPr="009D70ED">
        <w:rPr>
          <w:b/>
          <w:bCs/>
          <w:lang w:val="vi-VN"/>
        </w:rPr>
        <w:t xml:space="preserve">CÔNG TY TNHH </w:t>
      </w:r>
      <w:r w:rsidRPr="009D70ED">
        <w:rPr>
          <w:b/>
          <w:bCs/>
        </w:rPr>
        <w:t>GAMO VIỆT NAM</w:t>
      </w:r>
    </w:p>
    <w:p w14:paraId="4B030A2B" w14:textId="77777777" w:rsidR="000728F7" w:rsidRPr="009D70ED" w:rsidRDefault="00495682" w:rsidP="000728F7">
      <w:pPr>
        <w:pStyle w:val="ListParagraph"/>
        <w:widowControl w:val="0"/>
        <w:tabs>
          <w:tab w:val="left" w:leader="dot" w:pos="8460"/>
        </w:tabs>
        <w:spacing w:before="60"/>
        <w:rPr>
          <w:lang w:eastAsia="ar-SA"/>
        </w:rPr>
      </w:pPr>
      <w:r w:rsidRPr="009D70ED">
        <w:rPr>
          <w:lang w:eastAsia="ar-SA"/>
        </w:rPr>
        <w:t>Người đại diện :  Ông Đinh Anh Quân</w:t>
      </w:r>
      <w:r w:rsidRPr="009D70ED">
        <w:rPr>
          <w:lang w:eastAsia="ar-SA"/>
        </w:rPr>
        <w:br/>
        <w:t xml:space="preserve">Chức vụ           </w:t>
      </w:r>
      <w:r w:rsidR="000728F7" w:rsidRPr="009D70ED">
        <w:rPr>
          <w:lang w:eastAsia="ar-SA"/>
        </w:rPr>
        <w:t xml:space="preserve"> </w:t>
      </w:r>
      <w:r w:rsidRPr="009D70ED">
        <w:rPr>
          <w:lang w:eastAsia="ar-SA"/>
        </w:rPr>
        <w:t>:  Giám Đốc</w:t>
      </w:r>
    </w:p>
    <w:p w14:paraId="4EAA00DE" w14:textId="77777777" w:rsidR="000728F7" w:rsidRPr="009D70ED" w:rsidRDefault="00495682" w:rsidP="000728F7">
      <w:pPr>
        <w:pStyle w:val="ListParagraph"/>
        <w:widowControl w:val="0"/>
        <w:tabs>
          <w:tab w:val="left" w:leader="dot" w:pos="8460"/>
        </w:tabs>
        <w:spacing w:before="60"/>
        <w:rPr>
          <w:lang w:eastAsia="ar-SA"/>
        </w:rPr>
      </w:pPr>
      <w:r w:rsidRPr="009D70ED">
        <w:rPr>
          <w:lang w:eastAsia="ar-SA"/>
        </w:rPr>
        <w:t>Địa chỉ             :  Số 2B, Ngách 10, ngõ 324 đường Thụy Khuê, Phường Bưởi , Quận Tây Hồ, Hà nội</w:t>
      </w:r>
    </w:p>
    <w:p w14:paraId="6AF0180B" w14:textId="77777777" w:rsidR="000728F7" w:rsidRPr="009D70ED" w:rsidRDefault="00495682" w:rsidP="000728F7">
      <w:pPr>
        <w:pStyle w:val="ListParagraph"/>
        <w:widowControl w:val="0"/>
        <w:tabs>
          <w:tab w:val="left" w:leader="dot" w:pos="8460"/>
        </w:tabs>
        <w:spacing w:before="60"/>
        <w:rPr>
          <w:lang w:eastAsia="ar-SA"/>
        </w:rPr>
      </w:pPr>
      <w:r w:rsidRPr="009D70ED">
        <w:rPr>
          <w:lang w:eastAsia="ar-SA"/>
        </w:rPr>
        <w:t xml:space="preserve">Điện thoại        :  0936 110 761          </w:t>
      </w:r>
    </w:p>
    <w:p w14:paraId="17D73E35" w14:textId="77777777" w:rsidR="00495682" w:rsidRPr="009D70ED" w:rsidRDefault="00495682" w:rsidP="000728F7">
      <w:pPr>
        <w:pStyle w:val="ListParagraph"/>
        <w:widowControl w:val="0"/>
        <w:tabs>
          <w:tab w:val="left" w:leader="dot" w:pos="8460"/>
        </w:tabs>
        <w:spacing w:before="60"/>
        <w:rPr>
          <w:lang w:eastAsia="ar-SA"/>
        </w:rPr>
      </w:pPr>
      <w:r w:rsidRPr="009D70ED">
        <w:rPr>
          <w:lang w:eastAsia="ar-SA"/>
        </w:rPr>
        <w:t xml:space="preserve">Mã số thuế      :   </w:t>
      </w:r>
      <w:r w:rsidR="002A70B4" w:rsidRPr="009D70ED">
        <w:rPr>
          <w:lang w:eastAsia="ar-SA"/>
        </w:rPr>
        <w:t>0105872738</w:t>
      </w:r>
    </w:p>
    <w:p w14:paraId="377A336C" w14:textId="77777777" w:rsidR="00495682" w:rsidRPr="009D70ED" w:rsidRDefault="00495682" w:rsidP="008B5D51">
      <w:pPr>
        <w:tabs>
          <w:tab w:val="left" w:leader="dot" w:pos="8460"/>
        </w:tabs>
        <w:rPr>
          <w:lang w:eastAsia="ar-SA"/>
        </w:rPr>
      </w:pPr>
    </w:p>
    <w:p w14:paraId="66138A9A" w14:textId="77777777" w:rsidR="00495682" w:rsidRPr="009D70ED" w:rsidRDefault="00495682" w:rsidP="00495682">
      <w:pPr>
        <w:rPr>
          <w:lang w:val="vi-VN"/>
        </w:rPr>
      </w:pPr>
      <w:r w:rsidRPr="009D70ED">
        <w:rPr>
          <w:lang w:val="vi-VN"/>
        </w:rPr>
        <w:t>Hai bên thống nhất thỏa thuận nội dung hợp đồng như sau:</w:t>
      </w:r>
    </w:p>
    <w:p w14:paraId="16B92405" w14:textId="77777777" w:rsidR="00495682" w:rsidRPr="009D70ED" w:rsidRDefault="00495682" w:rsidP="00495682">
      <w:pPr>
        <w:autoSpaceDE w:val="0"/>
        <w:autoSpaceDN w:val="0"/>
        <w:adjustRightInd w:val="0"/>
        <w:spacing w:before="240" w:after="100"/>
        <w:rPr>
          <w:rStyle w:val="Strong"/>
          <w:lang w:val="vi-VN"/>
        </w:rPr>
      </w:pPr>
      <w:r w:rsidRPr="009D70ED">
        <w:rPr>
          <w:rStyle w:val="Strong"/>
          <w:lang w:val="vi-VN"/>
        </w:rPr>
        <w:t>ĐIỀU 1: NỘI DUNG CÔNG VIỆC</w:t>
      </w:r>
    </w:p>
    <w:p w14:paraId="57A780C6" w14:textId="56D1D444" w:rsidR="00495682" w:rsidRPr="009D70ED" w:rsidRDefault="00495682" w:rsidP="00495682">
      <w:pPr>
        <w:numPr>
          <w:ilvl w:val="1"/>
          <w:numId w:val="4"/>
        </w:numPr>
        <w:jc w:val="both"/>
        <w:rPr>
          <w:lang w:val="vi-VN"/>
        </w:rPr>
      </w:pPr>
      <w:r w:rsidRPr="009D70ED">
        <w:rPr>
          <w:lang w:val="vi-VN"/>
        </w:rPr>
        <w:t xml:space="preserve">Bên A thuê bên B thực hiện dịch vụ </w:t>
      </w:r>
      <w:r w:rsidR="00336865">
        <w:rPr>
          <w:lang w:val="vi-VN"/>
        </w:rPr>
        <w:t>xây dựng</w:t>
      </w:r>
      <w:r w:rsidR="00883518">
        <w:t xml:space="preserve"> website </w:t>
      </w:r>
      <w:r w:rsidR="005850D2">
        <w:t>thương mại KATO</w:t>
      </w:r>
      <w:r w:rsidR="00883518">
        <w:t xml:space="preserve"> </w:t>
      </w:r>
      <w:r w:rsidRPr="009D70ED">
        <w:rPr>
          <w:lang w:val="vi-VN"/>
        </w:rPr>
        <w:t>bao gồm</w:t>
      </w:r>
      <w:r w:rsidR="00521AB9" w:rsidRPr="009D70ED">
        <w:t xml:space="preserve"> các yêu </w:t>
      </w:r>
      <w:r w:rsidR="0071460B" w:rsidRPr="009D70ED">
        <w:t xml:space="preserve">cầu </w:t>
      </w:r>
      <w:r w:rsidR="00455C64" w:rsidRPr="009D70ED">
        <w:t xml:space="preserve">có trong </w:t>
      </w:r>
      <w:r w:rsidR="00336865">
        <w:t xml:space="preserve">phụ lục </w:t>
      </w:r>
      <w:r w:rsidR="00455C64" w:rsidRPr="009D70ED">
        <w:t>hợp đồng</w:t>
      </w:r>
      <w:r w:rsidR="00B33DB7" w:rsidRPr="009D70ED">
        <w:t xml:space="preserve"> này</w:t>
      </w:r>
      <w:r w:rsidR="00455C64" w:rsidRPr="009D70ED">
        <w:t>.</w:t>
      </w:r>
    </w:p>
    <w:p w14:paraId="45472946" w14:textId="77777777" w:rsidR="00495682" w:rsidRPr="009D70ED" w:rsidRDefault="00495682" w:rsidP="008B5D51">
      <w:pPr>
        <w:numPr>
          <w:ilvl w:val="1"/>
          <w:numId w:val="4"/>
        </w:numPr>
        <w:jc w:val="both"/>
        <w:rPr>
          <w:lang w:val="vi-VN"/>
        </w:rPr>
      </w:pPr>
      <w:r w:rsidRPr="009D70ED">
        <w:rPr>
          <w:lang w:val="vi-VN"/>
        </w:rPr>
        <w:t>Quy trình và thời gian thực hiện:</w:t>
      </w:r>
    </w:p>
    <w:p w14:paraId="5607366C" w14:textId="0EDC43B7" w:rsidR="00495682" w:rsidRPr="009D70ED" w:rsidRDefault="00495682" w:rsidP="00495682">
      <w:pPr>
        <w:spacing w:before="180" w:after="180"/>
        <w:jc w:val="both"/>
        <w:rPr>
          <w:b/>
          <w:bCs/>
          <w:i/>
        </w:rPr>
      </w:pPr>
      <w:r w:rsidRPr="009D70ED">
        <w:rPr>
          <w:b/>
          <w:bCs/>
          <w:i/>
        </w:rPr>
        <w:t xml:space="preserve">Bước 1: </w:t>
      </w:r>
      <w:r w:rsidR="00336865">
        <w:rPr>
          <w:b/>
          <w:bCs/>
          <w:i/>
        </w:rPr>
        <w:t>Ghép giao diện</w:t>
      </w:r>
    </w:p>
    <w:p w14:paraId="6DBFBED3" w14:textId="210F1C2A" w:rsidR="000728F7" w:rsidRPr="009D70ED" w:rsidRDefault="00495682" w:rsidP="000728F7">
      <w:pPr>
        <w:pStyle w:val="ListParagraph"/>
        <w:numPr>
          <w:ilvl w:val="0"/>
          <w:numId w:val="8"/>
        </w:numPr>
        <w:spacing w:before="180" w:after="180"/>
        <w:jc w:val="both"/>
        <w:rPr>
          <w:bCs/>
        </w:rPr>
      </w:pPr>
      <w:r w:rsidRPr="009D70ED">
        <w:rPr>
          <w:bCs/>
        </w:rPr>
        <w:lastRenderedPageBreak/>
        <w:t>Sau 0</w:t>
      </w:r>
      <w:ins w:id="2" w:author="Quan Dinh Anh" w:date="2014-01-15T14:12:00Z">
        <w:r w:rsidR="00296E73" w:rsidRPr="009D70ED">
          <w:rPr>
            <w:bCs/>
          </w:rPr>
          <w:t>4</w:t>
        </w:r>
      </w:ins>
      <w:r w:rsidRPr="009D70ED">
        <w:rPr>
          <w:bCs/>
        </w:rPr>
        <w:t xml:space="preserve"> ngày làm việc kể từ ngày hợp đồng có hiệu lực bên B sẽ gửi </w:t>
      </w:r>
      <w:r w:rsidR="00336865">
        <w:rPr>
          <w:bCs/>
        </w:rPr>
        <w:t>demo</w:t>
      </w:r>
      <w:r w:rsidRPr="009D70ED">
        <w:rPr>
          <w:bCs/>
        </w:rPr>
        <w:t xml:space="preserve"> lần đầu cho bên A duyệt. Trong trường hợp bên A </w:t>
      </w:r>
      <w:r w:rsidR="00336865">
        <w:rPr>
          <w:bCs/>
        </w:rPr>
        <w:t>muốn điều chỉnh</w:t>
      </w:r>
      <w:r w:rsidRPr="009D70ED">
        <w:rPr>
          <w:bCs/>
        </w:rPr>
        <w:t xml:space="preserve">, bên B sẽ tiếp tục </w:t>
      </w:r>
      <w:ins w:id="3" w:author="Quan Dinh Anh" w:date="2014-01-15T14:14:00Z">
        <w:r w:rsidR="00296E73" w:rsidRPr="009D70ED">
          <w:rPr>
            <w:bCs/>
          </w:rPr>
          <w:t>chỉnh sửa</w:t>
        </w:r>
      </w:ins>
      <w:r w:rsidRPr="009D70ED">
        <w:rPr>
          <w:bCs/>
        </w:rPr>
        <w:t xml:space="preserve"> thêm cho tới khi hoàn thiện </w:t>
      </w:r>
      <w:r w:rsidR="00336865">
        <w:rPr>
          <w:bCs/>
        </w:rPr>
        <w:t>theo</w:t>
      </w:r>
      <w:r w:rsidRPr="009D70ED">
        <w:rPr>
          <w:bCs/>
        </w:rPr>
        <w:t xml:space="preserve"> mẫu thiết kế</w:t>
      </w:r>
      <w:r w:rsidR="00336865">
        <w:rPr>
          <w:bCs/>
        </w:rPr>
        <w:t>.</w:t>
      </w:r>
    </w:p>
    <w:p w14:paraId="70088C93" w14:textId="34EDC79A" w:rsidR="00495682" w:rsidRPr="009D70ED" w:rsidRDefault="00495682" w:rsidP="000728F7">
      <w:pPr>
        <w:pStyle w:val="ListParagraph"/>
        <w:numPr>
          <w:ilvl w:val="0"/>
          <w:numId w:val="8"/>
        </w:numPr>
        <w:spacing w:before="180" w:after="180"/>
        <w:jc w:val="both"/>
        <w:rPr>
          <w:bCs/>
        </w:rPr>
      </w:pPr>
      <w:r w:rsidRPr="009D70ED">
        <w:rPr>
          <w:bCs/>
        </w:rPr>
        <w:t>Thời gian để bên B gửi phương án hiệu chỉnh là 0</w:t>
      </w:r>
      <w:ins w:id="4" w:author="Quan Dinh Anh" w:date="2014-01-15T14:16:00Z">
        <w:r w:rsidR="00296E73" w:rsidRPr="009D70ED">
          <w:rPr>
            <w:bCs/>
          </w:rPr>
          <w:t>1</w:t>
        </w:r>
      </w:ins>
      <w:r w:rsidRPr="009D70ED">
        <w:rPr>
          <w:bCs/>
        </w:rPr>
        <w:t xml:space="preserve"> ngày kể từ khi nhận được phản hồi từ bên A.</w:t>
      </w:r>
      <w:ins w:id="5" w:author="Quan Dinh Anh" w:date="2014-01-15T14:16:00Z">
        <w:r w:rsidR="00296E73" w:rsidRPr="009D70ED">
          <w:rPr>
            <w:bCs/>
          </w:rPr>
          <w:t xml:space="preserve"> </w:t>
        </w:r>
      </w:ins>
    </w:p>
    <w:p w14:paraId="1305E136" w14:textId="33B7DBD0" w:rsidR="00495682" w:rsidRPr="009D70ED" w:rsidRDefault="00495682" w:rsidP="00495682">
      <w:pPr>
        <w:spacing w:before="180" w:after="180"/>
        <w:jc w:val="both"/>
        <w:rPr>
          <w:b/>
          <w:bCs/>
          <w:i/>
        </w:rPr>
      </w:pPr>
      <w:r w:rsidRPr="009D70ED">
        <w:rPr>
          <w:b/>
          <w:bCs/>
          <w:i/>
        </w:rPr>
        <w:t xml:space="preserve">Bước 2: </w:t>
      </w:r>
      <w:r w:rsidR="00336865">
        <w:rPr>
          <w:b/>
          <w:bCs/>
          <w:i/>
        </w:rPr>
        <w:t>Xây dựng các chức năng</w:t>
      </w:r>
    </w:p>
    <w:p w14:paraId="639D8731" w14:textId="2F392AD7" w:rsidR="00495682" w:rsidRPr="009D70ED" w:rsidRDefault="00495682" w:rsidP="000728F7">
      <w:pPr>
        <w:pStyle w:val="ListParagraph"/>
        <w:numPr>
          <w:ilvl w:val="0"/>
          <w:numId w:val="8"/>
        </w:numPr>
        <w:spacing w:before="180" w:after="180"/>
        <w:jc w:val="both"/>
        <w:rPr>
          <w:bCs/>
        </w:rPr>
      </w:pPr>
      <w:r w:rsidRPr="009D70ED">
        <w:rPr>
          <w:bCs/>
        </w:rPr>
        <w:t xml:space="preserve">Sau khi hoàn tất bước 1, bên B </w:t>
      </w:r>
      <w:r w:rsidR="00336865">
        <w:rPr>
          <w:bCs/>
        </w:rPr>
        <w:t>sẽ tiếp tục xây dựng các chức năng của Website</w:t>
      </w:r>
      <w:r w:rsidR="00052ECC" w:rsidRPr="009D70ED">
        <w:rPr>
          <w:bCs/>
        </w:rPr>
        <w:t xml:space="preserve"> </w:t>
      </w:r>
      <w:r w:rsidRPr="009D70ED">
        <w:rPr>
          <w:bCs/>
        </w:rPr>
        <w:t xml:space="preserve">bao gồm các yếu tố </w:t>
      </w:r>
      <w:r w:rsidR="003F33BF" w:rsidRPr="009D70ED">
        <w:rPr>
          <w:bCs/>
        </w:rPr>
        <w:t xml:space="preserve">như đã nêu trong mục 1.1 trong </w:t>
      </w:r>
      <w:ins w:id="6" w:author="Quan Dinh Anh" w:date="2014-01-15T14:17:00Z">
        <w:r w:rsidR="00296E73" w:rsidRPr="009D70ED">
          <w:rPr>
            <w:bCs/>
          </w:rPr>
          <w:t xml:space="preserve">03 </w:t>
        </w:r>
      </w:ins>
      <w:r w:rsidR="00052ECC" w:rsidRPr="009D70ED">
        <w:rPr>
          <w:bCs/>
        </w:rPr>
        <w:t xml:space="preserve">đến </w:t>
      </w:r>
      <w:ins w:id="7" w:author="Quan Dinh Anh" w:date="2014-01-15T14:17:00Z">
        <w:r w:rsidR="00296E73" w:rsidRPr="009D70ED">
          <w:rPr>
            <w:bCs/>
          </w:rPr>
          <w:t xml:space="preserve">05 </w:t>
        </w:r>
      </w:ins>
      <w:r w:rsidRPr="009D70ED">
        <w:rPr>
          <w:bCs/>
        </w:rPr>
        <w:t xml:space="preserve">ngày làm việc tiếp </w:t>
      </w:r>
      <w:r w:rsidR="00336865">
        <w:rPr>
          <w:bCs/>
        </w:rPr>
        <w:t>theo.</w:t>
      </w:r>
      <w:r w:rsidRPr="009D70ED">
        <w:rPr>
          <w:bCs/>
        </w:rPr>
        <w:t xml:space="preserve"> </w:t>
      </w:r>
    </w:p>
    <w:p w14:paraId="2D5853F2" w14:textId="77777777" w:rsidR="00495682" w:rsidRPr="009D70ED" w:rsidRDefault="00C23931" w:rsidP="00495682">
      <w:pPr>
        <w:spacing w:before="120"/>
        <w:jc w:val="both"/>
        <w:rPr>
          <w:b/>
          <w:i/>
        </w:rPr>
      </w:pPr>
      <w:r w:rsidRPr="009D70ED">
        <w:rPr>
          <w:b/>
          <w:i/>
        </w:rPr>
        <w:t xml:space="preserve">Bước 3: </w:t>
      </w:r>
      <w:r w:rsidR="00E46215" w:rsidRPr="009D70ED">
        <w:rPr>
          <w:b/>
          <w:i/>
        </w:rPr>
        <w:t>N</w:t>
      </w:r>
      <w:r w:rsidRPr="009D70ED">
        <w:rPr>
          <w:b/>
          <w:i/>
        </w:rPr>
        <w:t>ghiệm thu</w:t>
      </w:r>
      <w:r w:rsidR="00E46215" w:rsidRPr="009D70ED">
        <w:rPr>
          <w:b/>
          <w:i/>
        </w:rPr>
        <w:t xml:space="preserve"> và bàn giao</w:t>
      </w:r>
      <w:r w:rsidR="00150816" w:rsidRPr="009D70ED">
        <w:rPr>
          <w:b/>
          <w:i/>
        </w:rPr>
        <w:t>:</w:t>
      </w:r>
      <w:r w:rsidRPr="009D70ED">
        <w:rPr>
          <w:b/>
          <w:i/>
        </w:rPr>
        <w:t xml:space="preserve"> </w:t>
      </w:r>
    </w:p>
    <w:p w14:paraId="30992908" w14:textId="47E928DF" w:rsidR="00E46215" w:rsidRPr="009D70ED" w:rsidRDefault="00495682" w:rsidP="009E6E68">
      <w:pPr>
        <w:pStyle w:val="ListParagraph"/>
        <w:numPr>
          <w:ilvl w:val="0"/>
          <w:numId w:val="8"/>
        </w:numPr>
        <w:spacing w:before="180" w:after="180"/>
        <w:jc w:val="both"/>
        <w:rPr>
          <w:bCs/>
        </w:rPr>
      </w:pPr>
      <w:r w:rsidRPr="009D70ED">
        <w:rPr>
          <w:bCs/>
        </w:rPr>
        <w:t xml:space="preserve">Sau khi thực hiện xong các bước trên </w:t>
      </w:r>
      <w:r w:rsidR="00E46215" w:rsidRPr="009D70ED">
        <w:rPr>
          <w:bCs/>
        </w:rPr>
        <w:t xml:space="preserve">hai bên tiến hành nghiệm thu theo </w:t>
      </w:r>
      <w:r w:rsidR="000C5E7A" w:rsidRPr="009D70ED">
        <w:rPr>
          <w:bCs/>
        </w:rPr>
        <w:t xml:space="preserve">đúng yêu cầu </w:t>
      </w:r>
      <w:r w:rsidR="00336865">
        <w:rPr>
          <w:bCs/>
        </w:rPr>
        <w:t>chức năng</w:t>
      </w:r>
      <w:r w:rsidR="000C5E7A" w:rsidRPr="009D70ED">
        <w:rPr>
          <w:bCs/>
        </w:rPr>
        <w:t xml:space="preserve"> và đặc tính sản phẩm được nêu </w:t>
      </w:r>
      <w:r w:rsidR="00E46215" w:rsidRPr="009D70ED">
        <w:rPr>
          <w:bCs/>
        </w:rPr>
        <w:t>trong Phụ lục của hợp đồng;</w:t>
      </w:r>
    </w:p>
    <w:p w14:paraId="7EC7E1A2" w14:textId="2F78930E" w:rsidR="00E46215" w:rsidRPr="009D70ED" w:rsidRDefault="00E46215" w:rsidP="00E46215">
      <w:pPr>
        <w:pStyle w:val="ListParagraph"/>
        <w:numPr>
          <w:ilvl w:val="0"/>
          <w:numId w:val="8"/>
        </w:numPr>
        <w:spacing w:before="180" w:after="180"/>
        <w:jc w:val="both"/>
        <w:rPr>
          <w:bCs/>
        </w:rPr>
      </w:pPr>
      <w:r w:rsidRPr="009D70ED">
        <w:rPr>
          <w:bCs/>
        </w:rPr>
        <w:t>Bên B có trách nhiệm bàn giao lại cho Bên A:</w:t>
      </w:r>
    </w:p>
    <w:p w14:paraId="03D5966B" w14:textId="2739872A" w:rsidR="00082A3C" w:rsidRPr="00336865" w:rsidRDefault="00E46215" w:rsidP="00336865">
      <w:pPr>
        <w:pStyle w:val="ListParagraph"/>
        <w:spacing w:before="180" w:after="180"/>
        <w:jc w:val="both"/>
        <w:rPr>
          <w:bCs/>
          <w:highlight w:val="yellow"/>
        </w:rPr>
      </w:pPr>
      <w:r w:rsidRPr="009D70ED">
        <w:rPr>
          <w:bCs/>
        </w:rPr>
        <w:t xml:space="preserve">01 CD chứa toàn bộ </w:t>
      </w:r>
      <w:r w:rsidR="00336865">
        <w:rPr>
          <w:bCs/>
        </w:rPr>
        <w:t>mã nguồn website (source code</w:t>
      </w:r>
      <w:r w:rsidRPr="009D70ED">
        <w:rPr>
          <w:bCs/>
        </w:rPr>
        <w:t xml:space="preserve">) </w:t>
      </w:r>
      <w:r w:rsidR="00336865">
        <w:rPr>
          <w:bCs/>
        </w:rPr>
        <w:t>và văn bản thông tin tài khoản quản trị (.doc)</w:t>
      </w:r>
      <w:r w:rsidRPr="009D70ED">
        <w:rPr>
          <w:bCs/>
          <w:highlight w:val="yellow"/>
        </w:rPr>
        <w:t xml:space="preserve"> </w:t>
      </w:r>
    </w:p>
    <w:p w14:paraId="79A9706B" w14:textId="77777777" w:rsidR="00495682" w:rsidRPr="009D70ED" w:rsidRDefault="00495682" w:rsidP="00495682">
      <w:pPr>
        <w:pStyle w:val="NormalWeb"/>
        <w:spacing w:before="360" w:beforeAutospacing="0" w:after="120" w:afterAutospacing="0"/>
        <w:rPr>
          <w:rStyle w:val="Strong"/>
          <w:rFonts w:ascii="Times New Roman" w:hAnsi="Times New Roman" w:cs="Times New Roman"/>
          <w:color w:val="auto"/>
          <w:sz w:val="24"/>
          <w:szCs w:val="24"/>
        </w:rPr>
      </w:pPr>
      <w:r w:rsidRPr="009D70ED">
        <w:rPr>
          <w:rStyle w:val="Strong"/>
          <w:rFonts w:ascii="Times New Roman" w:hAnsi="Times New Roman" w:cs="Times New Roman"/>
          <w:color w:val="auto"/>
          <w:sz w:val="24"/>
          <w:szCs w:val="24"/>
        </w:rPr>
        <w:t>ĐIỀU 2: GIÁ TRỊ HỢP ĐỒNG – PHƯƠNG THỨC THANH TOÁN</w:t>
      </w:r>
    </w:p>
    <w:p w14:paraId="744AB09B" w14:textId="6D5DFC24" w:rsidR="00495682" w:rsidRPr="009D70ED" w:rsidRDefault="00495682" w:rsidP="00495682">
      <w:pPr>
        <w:pStyle w:val="NormalWeb"/>
        <w:numPr>
          <w:ilvl w:val="1"/>
          <w:numId w:val="1"/>
        </w:numPr>
        <w:spacing w:before="120" w:beforeAutospacing="0" w:after="120" w:afterAutospacing="0"/>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Tổng giá trị hợp đồng là: </w:t>
      </w:r>
      <w:r w:rsidR="005850D2">
        <w:rPr>
          <w:rFonts w:ascii="Times New Roman" w:hAnsi="Times New Roman" w:cs="Times New Roman"/>
          <w:b/>
          <w:color w:val="auto"/>
          <w:sz w:val="24"/>
          <w:szCs w:val="24"/>
        </w:rPr>
        <w:t>7</w:t>
      </w:r>
      <w:r w:rsidR="00B10264" w:rsidRPr="009D70ED">
        <w:rPr>
          <w:rFonts w:ascii="Times New Roman" w:hAnsi="Times New Roman" w:cs="Times New Roman"/>
          <w:b/>
          <w:color w:val="auto"/>
          <w:sz w:val="24"/>
          <w:szCs w:val="24"/>
        </w:rPr>
        <w:t>,</w:t>
      </w:r>
      <w:r w:rsidR="005850D2">
        <w:rPr>
          <w:rFonts w:ascii="Times New Roman" w:hAnsi="Times New Roman" w:cs="Times New Roman"/>
          <w:b/>
          <w:color w:val="auto"/>
          <w:sz w:val="24"/>
          <w:szCs w:val="24"/>
        </w:rPr>
        <w:t>15</w:t>
      </w:r>
      <w:r w:rsidR="00B10264" w:rsidRPr="009D70ED">
        <w:rPr>
          <w:rFonts w:ascii="Times New Roman" w:hAnsi="Times New Roman" w:cs="Times New Roman"/>
          <w:b/>
          <w:color w:val="auto"/>
          <w:sz w:val="24"/>
          <w:szCs w:val="24"/>
        </w:rPr>
        <w:t>0,000</w:t>
      </w:r>
      <w:r w:rsidRPr="009D70ED">
        <w:rPr>
          <w:rFonts w:ascii="Times New Roman" w:hAnsi="Times New Roman" w:cs="Times New Roman"/>
          <w:b/>
          <w:color w:val="auto"/>
          <w:sz w:val="24"/>
          <w:szCs w:val="24"/>
        </w:rPr>
        <w:t xml:space="preserve"> VNĐ</w:t>
      </w:r>
      <w:r w:rsidRPr="009D70ED">
        <w:rPr>
          <w:rFonts w:ascii="Times New Roman" w:hAnsi="Times New Roman" w:cs="Times New Roman"/>
          <w:color w:val="auto"/>
          <w:sz w:val="24"/>
          <w:szCs w:val="24"/>
        </w:rPr>
        <w:t>. (</w:t>
      </w:r>
      <w:r w:rsidR="002F5875" w:rsidRPr="009D70ED">
        <w:rPr>
          <w:rFonts w:ascii="Times New Roman" w:hAnsi="Times New Roman" w:cs="Times New Roman"/>
          <w:i/>
          <w:color w:val="auto"/>
          <w:sz w:val="24"/>
          <w:szCs w:val="24"/>
        </w:rPr>
        <w:t>Bằng chữ:</w:t>
      </w:r>
      <w:r w:rsidRPr="009D70ED">
        <w:rPr>
          <w:rFonts w:ascii="Times New Roman" w:hAnsi="Times New Roman" w:cs="Times New Roman"/>
          <w:i/>
          <w:color w:val="auto"/>
          <w:sz w:val="24"/>
          <w:szCs w:val="24"/>
        </w:rPr>
        <w:t xml:space="preserve"> </w:t>
      </w:r>
      <w:r w:rsidR="005850D2">
        <w:rPr>
          <w:rFonts w:ascii="Times New Roman" w:hAnsi="Times New Roman" w:cs="Times New Roman"/>
          <w:i/>
          <w:color w:val="auto"/>
          <w:sz w:val="24"/>
          <w:szCs w:val="24"/>
        </w:rPr>
        <w:t>bẩy triệu một tr</w:t>
      </w:r>
      <w:r w:rsidR="00336865">
        <w:rPr>
          <w:rFonts w:ascii="Times New Roman" w:hAnsi="Times New Roman" w:cs="Times New Roman"/>
          <w:i/>
          <w:color w:val="auto"/>
          <w:sz w:val="24"/>
          <w:szCs w:val="24"/>
        </w:rPr>
        <w:t>ă</w:t>
      </w:r>
      <w:r w:rsidR="005850D2">
        <w:rPr>
          <w:rFonts w:ascii="Times New Roman" w:hAnsi="Times New Roman" w:cs="Times New Roman"/>
          <w:i/>
          <w:color w:val="auto"/>
          <w:sz w:val="24"/>
          <w:szCs w:val="24"/>
        </w:rPr>
        <w:t>m năm mươi nghìn đồng</w:t>
      </w:r>
      <w:r w:rsidRPr="009D70ED">
        <w:rPr>
          <w:rFonts w:ascii="Times New Roman" w:hAnsi="Times New Roman" w:cs="Times New Roman"/>
          <w:color w:val="auto"/>
          <w:sz w:val="24"/>
          <w:szCs w:val="24"/>
        </w:rPr>
        <w:t>)</w:t>
      </w:r>
    </w:p>
    <w:p w14:paraId="70660E56" w14:textId="77777777" w:rsidR="00495682" w:rsidRPr="009D70ED" w:rsidRDefault="00495682" w:rsidP="00495682">
      <w:pPr>
        <w:pStyle w:val="NormalWeb"/>
        <w:numPr>
          <w:ilvl w:val="1"/>
          <w:numId w:val="1"/>
        </w:numPr>
        <w:spacing w:before="120" w:beforeAutospacing="0" w:after="120" w:afterAutospacing="0"/>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Giá phí trên </w:t>
      </w:r>
      <w:r w:rsidR="00B10264" w:rsidRPr="009D70ED">
        <w:rPr>
          <w:rFonts w:ascii="Times New Roman" w:hAnsi="Times New Roman" w:cs="Times New Roman"/>
          <w:color w:val="auto"/>
          <w:sz w:val="24"/>
          <w:szCs w:val="24"/>
        </w:rPr>
        <w:t>đã</w:t>
      </w:r>
      <w:r w:rsidRPr="009D70ED">
        <w:rPr>
          <w:rFonts w:ascii="Times New Roman" w:hAnsi="Times New Roman" w:cs="Times New Roman"/>
          <w:color w:val="auto"/>
          <w:sz w:val="24"/>
          <w:szCs w:val="24"/>
        </w:rPr>
        <w:t xml:space="preserve"> bao gồm 10% thuế VAT.</w:t>
      </w:r>
    </w:p>
    <w:p w14:paraId="1640E5F7" w14:textId="77777777" w:rsidR="009E6E68" w:rsidRPr="009D70ED" w:rsidRDefault="00495682" w:rsidP="00495682">
      <w:pPr>
        <w:pStyle w:val="NormalWeb"/>
        <w:numPr>
          <w:ilvl w:val="1"/>
          <w:numId w:val="1"/>
        </w:numPr>
        <w:spacing w:before="120" w:beforeAutospacing="0" w:after="0" w:afterAutospacing="0" w:line="360" w:lineRule="auto"/>
        <w:rPr>
          <w:rFonts w:ascii="Times New Roman" w:hAnsi="Times New Roman" w:cs="Times New Roman"/>
          <w:color w:val="auto"/>
          <w:sz w:val="24"/>
          <w:szCs w:val="24"/>
        </w:rPr>
      </w:pPr>
      <w:r w:rsidRPr="009D70ED">
        <w:rPr>
          <w:rFonts w:ascii="Times New Roman" w:hAnsi="Times New Roman" w:cs="Times New Roman"/>
          <w:color w:val="auto"/>
          <w:sz w:val="24"/>
          <w:szCs w:val="24"/>
        </w:rPr>
        <w:t>Bên A thanh toán toàn bộ giá trị hợp đồng cho bên B làm hai đợt</w:t>
      </w:r>
      <w:r w:rsidR="009E6E68" w:rsidRPr="009D70ED">
        <w:rPr>
          <w:rFonts w:ascii="Times New Roman" w:hAnsi="Times New Roman" w:cs="Times New Roman"/>
          <w:color w:val="auto"/>
          <w:sz w:val="24"/>
          <w:szCs w:val="24"/>
        </w:rPr>
        <w:t>:</w:t>
      </w:r>
    </w:p>
    <w:p w14:paraId="52C2FDC9" w14:textId="3ED58945" w:rsidR="00495682" w:rsidRPr="009D70ED" w:rsidRDefault="00495682" w:rsidP="001E066A">
      <w:pPr>
        <w:pStyle w:val="NormalWeb"/>
        <w:numPr>
          <w:ilvl w:val="0"/>
          <w:numId w:val="15"/>
        </w:numPr>
        <w:spacing w:before="120" w:beforeAutospacing="0" w:after="0" w:afterAutospacing="0"/>
        <w:rPr>
          <w:rFonts w:ascii="Times New Roman" w:hAnsi="Times New Roman" w:cs="Times New Roman"/>
          <w:color w:val="auto"/>
          <w:sz w:val="24"/>
          <w:szCs w:val="24"/>
        </w:rPr>
      </w:pPr>
      <w:r w:rsidRPr="009D70ED">
        <w:rPr>
          <w:rFonts w:ascii="Times New Roman" w:hAnsi="Times New Roman" w:cs="Times New Roman"/>
          <w:color w:val="auto"/>
          <w:spacing w:val="-4"/>
          <w:sz w:val="24"/>
          <w:szCs w:val="24"/>
        </w:rPr>
        <w:t xml:space="preserve">Đợt 1: Bên A sẽ thanh toán tạm ứng cho bên B là 50% </w:t>
      </w:r>
      <w:r w:rsidR="009E6E68" w:rsidRPr="009D70ED">
        <w:rPr>
          <w:rFonts w:ascii="Times New Roman" w:hAnsi="Times New Roman" w:cs="Times New Roman"/>
          <w:color w:val="auto"/>
          <w:spacing w:val="-4"/>
          <w:sz w:val="24"/>
          <w:szCs w:val="24"/>
        </w:rPr>
        <w:t>tổng giá trị hợp đồng (</w:t>
      </w:r>
      <w:r w:rsidR="002E3B66">
        <w:rPr>
          <w:rFonts w:ascii="Times New Roman" w:hAnsi="Times New Roman" w:cs="Times New Roman"/>
          <w:color w:val="auto"/>
          <w:spacing w:val="-4"/>
          <w:sz w:val="24"/>
          <w:szCs w:val="24"/>
        </w:rPr>
        <w:t>3</w:t>
      </w:r>
      <w:r w:rsidR="009E6E68" w:rsidRPr="009D70ED">
        <w:rPr>
          <w:rFonts w:ascii="Times New Roman" w:hAnsi="Times New Roman" w:cs="Times New Roman"/>
          <w:color w:val="auto"/>
          <w:spacing w:val="-4"/>
          <w:sz w:val="24"/>
          <w:szCs w:val="24"/>
        </w:rPr>
        <w:t>,</w:t>
      </w:r>
      <w:r w:rsidR="002E3B66">
        <w:rPr>
          <w:rFonts w:ascii="Times New Roman" w:hAnsi="Times New Roman" w:cs="Times New Roman"/>
          <w:color w:val="auto"/>
          <w:spacing w:val="-4"/>
          <w:sz w:val="24"/>
          <w:szCs w:val="24"/>
        </w:rPr>
        <w:t>575</w:t>
      </w:r>
      <w:r w:rsidR="009E6E68" w:rsidRPr="009D70ED">
        <w:rPr>
          <w:rFonts w:ascii="Times New Roman" w:hAnsi="Times New Roman" w:cs="Times New Roman"/>
          <w:color w:val="auto"/>
          <w:spacing w:val="-4"/>
          <w:sz w:val="24"/>
          <w:szCs w:val="24"/>
        </w:rPr>
        <w:t>,00</w:t>
      </w:r>
      <w:ins w:id="8" w:author="Quan Dinh Anh" w:date="2014-01-15T14:19:00Z">
        <w:r w:rsidR="00296E73" w:rsidRPr="009D70ED">
          <w:rPr>
            <w:rFonts w:ascii="Times New Roman" w:hAnsi="Times New Roman" w:cs="Times New Roman"/>
            <w:color w:val="auto"/>
            <w:spacing w:val="-4"/>
            <w:sz w:val="24"/>
            <w:szCs w:val="24"/>
          </w:rPr>
          <w:t>0</w:t>
        </w:r>
      </w:ins>
      <w:r w:rsidR="009E6E68" w:rsidRPr="009D70ED">
        <w:rPr>
          <w:rFonts w:ascii="Times New Roman" w:hAnsi="Times New Roman" w:cs="Times New Roman"/>
          <w:color w:val="auto"/>
          <w:spacing w:val="-4"/>
          <w:sz w:val="24"/>
          <w:szCs w:val="24"/>
        </w:rPr>
        <w:t xml:space="preserve"> </w:t>
      </w:r>
      <w:r w:rsidRPr="009D70ED">
        <w:rPr>
          <w:rFonts w:ascii="Times New Roman" w:hAnsi="Times New Roman" w:cs="Times New Roman"/>
          <w:color w:val="auto"/>
          <w:spacing w:val="-4"/>
          <w:sz w:val="24"/>
          <w:szCs w:val="24"/>
        </w:rPr>
        <w:t xml:space="preserve">VNĐ </w:t>
      </w:r>
      <w:r w:rsidR="009E6E68" w:rsidRPr="009D70ED">
        <w:rPr>
          <w:rFonts w:ascii="Times New Roman" w:hAnsi="Times New Roman" w:cs="Times New Roman"/>
          <w:color w:val="auto"/>
          <w:spacing w:val="-4"/>
          <w:sz w:val="24"/>
          <w:szCs w:val="24"/>
        </w:rPr>
        <w:t xml:space="preserve">) </w:t>
      </w:r>
      <w:r w:rsidRPr="009D70ED">
        <w:rPr>
          <w:rFonts w:ascii="Times New Roman" w:hAnsi="Times New Roman" w:cs="Times New Roman"/>
          <w:color w:val="auto"/>
          <w:spacing w:val="-4"/>
          <w:sz w:val="24"/>
          <w:szCs w:val="24"/>
        </w:rPr>
        <w:t>ngay khi hai bên ký kết hợp đồng.</w:t>
      </w:r>
    </w:p>
    <w:p w14:paraId="1D8EE5AF" w14:textId="77777777" w:rsidR="00495682" w:rsidRPr="009D70ED" w:rsidRDefault="00495682" w:rsidP="001E066A">
      <w:pPr>
        <w:pStyle w:val="NormalWeb"/>
        <w:numPr>
          <w:ilvl w:val="0"/>
          <w:numId w:val="15"/>
        </w:numPr>
        <w:spacing w:before="0" w:beforeAutospacing="0" w:after="0" w:afterAutospacing="0"/>
        <w:jc w:val="both"/>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Đợt 2: Số tiền còn lại sẽ thanh toán </w:t>
      </w:r>
      <w:r w:rsidR="009E6E68" w:rsidRPr="009D70ED">
        <w:rPr>
          <w:rFonts w:ascii="Times New Roman" w:hAnsi="Times New Roman" w:cs="Times New Roman"/>
          <w:color w:val="auto"/>
          <w:sz w:val="24"/>
          <w:szCs w:val="24"/>
        </w:rPr>
        <w:t xml:space="preserve">trong vòng </w:t>
      </w:r>
      <w:r w:rsidR="00642D53" w:rsidRPr="009D70ED">
        <w:rPr>
          <w:rFonts w:ascii="Times New Roman" w:hAnsi="Times New Roman" w:cs="Times New Roman"/>
          <w:color w:val="auto"/>
          <w:sz w:val="24"/>
          <w:szCs w:val="24"/>
        </w:rPr>
        <w:t>0</w:t>
      </w:r>
      <w:r w:rsidR="009E6E68" w:rsidRPr="009D70ED">
        <w:rPr>
          <w:rFonts w:ascii="Times New Roman" w:hAnsi="Times New Roman" w:cs="Times New Roman"/>
          <w:color w:val="auto"/>
          <w:sz w:val="24"/>
          <w:szCs w:val="24"/>
        </w:rPr>
        <w:t xml:space="preserve">7 ngày </w:t>
      </w:r>
      <w:r w:rsidRPr="009D70ED">
        <w:rPr>
          <w:rFonts w:ascii="Times New Roman" w:hAnsi="Times New Roman" w:cs="Times New Roman"/>
          <w:color w:val="auto"/>
          <w:sz w:val="24"/>
          <w:szCs w:val="24"/>
        </w:rPr>
        <w:t xml:space="preserve">sau khi </w:t>
      </w:r>
      <w:r w:rsidR="00C23931" w:rsidRPr="009D70ED">
        <w:rPr>
          <w:rFonts w:ascii="Times New Roman" w:hAnsi="Times New Roman" w:cs="Times New Roman"/>
          <w:color w:val="auto"/>
          <w:sz w:val="24"/>
          <w:szCs w:val="24"/>
        </w:rPr>
        <w:t xml:space="preserve">hai bên ký biên bản nghiệm thu và bàn giao sản phẩm được quy định tại tại Khoản 1.3/Điều 1 của hợp đồng </w:t>
      </w:r>
      <w:r w:rsidRPr="009D70ED">
        <w:rPr>
          <w:rFonts w:ascii="Times New Roman" w:hAnsi="Times New Roman" w:cs="Times New Roman"/>
          <w:color w:val="auto"/>
          <w:sz w:val="24"/>
          <w:szCs w:val="24"/>
        </w:rPr>
        <w:t xml:space="preserve">và bên A nhận được hóa đơn </w:t>
      </w:r>
      <w:r w:rsidR="00C77454" w:rsidRPr="009D70ED">
        <w:rPr>
          <w:rFonts w:ascii="Times New Roman" w:hAnsi="Times New Roman" w:cs="Times New Roman"/>
          <w:color w:val="auto"/>
          <w:sz w:val="24"/>
          <w:szCs w:val="24"/>
        </w:rPr>
        <w:t>giá trị gia tăng của Bên B.</w:t>
      </w:r>
    </w:p>
    <w:p w14:paraId="0E0E2000" w14:textId="77777777" w:rsidR="00495682" w:rsidRPr="009D70ED" w:rsidRDefault="00495682" w:rsidP="00495682">
      <w:pPr>
        <w:pStyle w:val="NormalWeb"/>
        <w:numPr>
          <w:ilvl w:val="1"/>
          <w:numId w:val="1"/>
        </w:numPr>
        <w:spacing w:before="120" w:beforeAutospacing="0" w:after="120" w:afterAutospacing="0"/>
        <w:rPr>
          <w:rFonts w:ascii="Times New Roman" w:hAnsi="Times New Roman" w:cs="Times New Roman"/>
          <w:color w:val="auto"/>
          <w:sz w:val="24"/>
          <w:szCs w:val="24"/>
        </w:rPr>
      </w:pPr>
      <w:r w:rsidRPr="009D70ED">
        <w:rPr>
          <w:rFonts w:ascii="Times New Roman" w:hAnsi="Times New Roman" w:cs="Times New Roman"/>
          <w:color w:val="auto"/>
          <w:sz w:val="24"/>
          <w:szCs w:val="24"/>
        </w:rPr>
        <w:t>Phương thức thanh toán: Bên A thanh toán bằng tiền mặt hoặc chuyển khoản.</w:t>
      </w:r>
    </w:p>
    <w:p w14:paraId="4EEE6708" w14:textId="77777777" w:rsidR="00495682" w:rsidRPr="009D70ED" w:rsidRDefault="00495682" w:rsidP="00642D53">
      <w:pPr>
        <w:ind w:firstLine="720"/>
        <w:rPr>
          <w:i/>
          <w:u w:val="single"/>
        </w:rPr>
      </w:pPr>
      <w:r w:rsidRPr="009D70ED">
        <w:rPr>
          <w:i/>
          <w:u w:val="single"/>
        </w:rPr>
        <w:t>Tài khoản thụ hưởng trong trường hợp chuyển khoản</w:t>
      </w:r>
    </w:p>
    <w:p w14:paraId="2AF37F3D" w14:textId="77777777" w:rsidR="00495682" w:rsidRPr="009D70ED" w:rsidRDefault="00495682" w:rsidP="00642D53">
      <w:pPr>
        <w:ind w:firstLine="720"/>
      </w:pPr>
      <w:r w:rsidRPr="009D70ED">
        <w:t xml:space="preserve">Chủ tài khoản: Công ty TNHH </w:t>
      </w:r>
      <w:r w:rsidR="00C03AFF" w:rsidRPr="009D70ED">
        <w:t>Gamo Việt Nam</w:t>
      </w:r>
    </w:p>
    <w:p w14:paraId="5A651F20" w14:textId="77777777" w:rsidR="00495682" w:rsidRPr="009D70ED" w:rsidRDefault="00495682" w:rsidP="00642D53">
      <w:pPr>
        <w:ind w:left="720"/>
      </w:pPr>
      <w:r w:rsidRPr="009D70ED">
        <w:t xml:space="preserve">Tài khoản số: </w:t>
      </w:r>
      <w:r w:rsidR="00B10264" w:rsidRPr="009D70ED">
        <w:t>0011004056058</w:t>
      </w:r>
      <w:r w:rsidRPr="009D70ED">
        <w:t xml:space="preserve">  tại </w:t>
      </w:r>
      <w:r w:rsidR="00B10264" w:rsidRPr="009D70ED">
        <w:t>Ngân hàng TMCP Ngoại Thương Việt Nam - Chi Nhánh Chương Dương</w:t>
      </w:r>
      <w:r w:rsidRPr="009D70ED">
        <w:t>, Hà Nội</w:t>
      </w:r>
    </w:p>
    <w:p w14:paraId="7467F1E7" w14:textId="77777777" w:rsidR="00495682" w:rsidRPr="009D70ED" w:rsidRDefault="00495682" w:rsidP="00495682">
      <w:pPr>
        <w:pStyle w:val="NormalWeb"/>
        <w:spacing w:before="360" w:beforeAutospacing="0" w:after="120" w:afterAutospacing="0"/>
        <w:ind w:left="562" w:hanging="562"/>
        <w:rPr>
          <w:rStyle w:val="Strong"/>
          <w:rFonts w:ascii="Times New Roman" w:hAnsi="Times New Roman" w:cs="Times New Roman"/>
          <w:color w:val="auto"/>
          <w:sz w:val="24"/>
          <w:szCs w:val="24"/>
        </w:rPr>
      </w:pPr>
      <w:r w:rsidRPr="009D70ED">
        <w:rPr>
          <w:rStyle w:val="Strong"/>
          <w:rFonts w:ascii="Times New Roman" w:hAnsi="Times New Roman" w:cs="Times New Roman"/>
          <w:color w:val="auto"/>
          <w:sz w:val="24"/>
          <w:szCs w:val="24"/>
        </w:rPr>
        <w:t>ĐIỀU 3: TRÁCH NHIỆM CỦA HAI BÊN</w:t>
      </w:r>
    </w:p>
    <w:p w14:paraId="52B81E9B" w14:textId="77777777" w:rsidR="00495682" w:rsidRPr="009D70ED" w:rsidRDefault="00495682" w:rsidP="00495682">
      <w:pPr>
        <w:pStyle w:val="NormalWeb"/>
        <w:spacing w:before="0" w:beforeAutospacing="0" w:after="0" w:afterAutospacing="0"/>
        <w:rPr>
          <w:rStyle w:val="Emphasis"/>
          <w:rFonts w:ascii="Times New Roman" w:hAnsi="Times New Roman" w:cs="Times New Roman"/>
          <w:b/>
          <w:bCs/>
          <w:color w:val="auto"/>
          <w:sz w:val="24"/>
          <w:szCs w:val="24"/>
        </w:rPr>
      </w:pPr>
      <w:r w:rsidRPr="009D70ED">
        <w:rPr>
          <w:rStyle w:val="Strong"/>
          <w:rFonts w:ascii="Times New Roman" w:hAnsi="Times New Roman" w:cs="Times New Roman"/>
          <w:b w:val="0"/>
          <w:color w:val="auto"/>
          <w:sz w:val="24"/>
          <w:szCs w:val="24"/>
        </w:rPr>
        <w:t>3.1</w:t>
      </w:r>
      <w:r w:rsidRPr="009D70ED">
        <w:rPr>
          <w:rStyle w:val="Strong"/>
          <w:rFonts w:ascii="Times New Roman" w:hAnsi="Times New Roman" w:cs="Times New Roman"/>
          <w:b w:val="0"/>
          <w:color w:val="auto"/>
          <w:sz w:val="24"/>
          <w:szCs w:val="24"/>
        </w:rPr>
        <w:tab/>
      </w:r>
      <w:r w:rsidRPr="009D70ED">
        <w:rPr>
          <w:rStyle w:val="Emphasis"/>
          <w:rFonts w:ascii="Times New Roman" w:hAnsi="Times New Roman" w:cs="Times New Roman"/>
          <w:bCs/>
          <w:i w:val="0"/>
          <w:color w:val="auto"/>
          <w:sz w:val="24"/>
          <w:szCs w:val="24"/>
        </w:rPr>
        <w:t>Trách nhiệm của bên A:</w:t>
      </w:r>
    </w:p>
    <w:p w14:paraId="7C7B0B87" w14:textId="139F88F1" w:rsidR="00495682" w:rsidRPr="009D70ED" w:rsidRDefault="00495682" w:rsidP="00495682">
      <w:pPr>
        <w:pStyle w:val="NormalWeb"/>
        <w:spacing w:before="0" w:beforeAutospacing="0" w:after="0" w:afterAutospacing="0"/>
        <w:ind w:left="1080" w:hanging="776"/>
        <w:rPr>
          <w:rFonts w:ascii="Times New Roman" w:hAnsi="Times New Roman" w:cs="Times New Roman"/>
          <w:color w:val="auto"/>
          <w:sz w:val="24"/>
          <w:szCs w:val="24"/>
        </w:rPr>
      </w:pPr>
      <w:r w:rsidRPr="009D70ED">
        <w:rPr>
          <w:rStyle w:val="Emphasis"/>
          <w:rFonts w:ascii="Times New Roman" w:hAnsi="Times New Roman" w:cs="Times New Roman"/>
          <w:bCs/>
          <w:i w:val="0"/>
          <w:color w:val="auto"/>
          <w:sz w:val="24"/>
          <w:szCs w:val="24"/>
        </w:rPr>
        <w:t xml:space="preserve">- </w:t>
      </w:r>
      <w:r w:rsidRPr="009D70ED">
        <w:rPr>
          <w:rStyle w:val="Emphasis"/>
          <w:rFonts w:ascii="Times New Roman" w:hAnsi="Times New Roman" w:cs="Times New Roman"/>
          <w:bCs/>
          <w:i w:val="0"/>
          <w:color w:val="auto"/>
          <w:sz w:val="24"/>
          <w:szCs w:val="24"/>
        </w:rPr>
        <w:tab/>
        <w:t xml:space="preserve">Cung cấp những thông tin cần thiết có liên quan đến việc </w:t>
      </w:r>
      <w:r w:rsidR="00336865">
        <w:rPr>
          <w:rStyle w:val="Emphasis"/>
          <w:rFonts w:ascii="Times New Roman" w:hAnsi="Times New Roman" w:cs="Times New Roman"/>
          <w:bCs/>
          <w:i w:val="0"/>
          <w:color w:val="auto"/>
          <w:sz w:val="24"/>
          <w:szCs w:val="24"/>
        </w:rPr>
        <w:t>xây dựng Website</w:t>
      </w:r>
      <w:r w:rsidRPr="009D70ED">
        <w:rPr>
          <w:rStyle w:val="Emphasis"/>
          <w:rFonts w:ascii="Times New Roman" w:hAnsi="Times New Roman" w:cs="Times New Roman"/>
          <w:bCs/>
          <w:i w:val="0"/>
          <w:color w:val="auto"/>
          <w:sz w:val="24"/>
          <w:szCs w:val="24"/>
        </w:rPr>
        <w:t xml:space="preserve"> của bên A cho bên B</w:t>
      </w:r>
      <w:r w:rsidR="00336865">
        <w:rPr>
          <w:rStyle w:val="Emphasis"/>
          <w:rFonts w:ascii="Times New Roman" w:hAnsi="Times New Roman" w:cs="Times New Roman"/>
          <w:bCs/>
          <w:i w:val="0"/>
          <w:color w:val="auto"/>
          <w:sz w:val="24"/>
          <w:szCs w:val="24"/>
        </w:rPr>
        <w:t xml:space="preserve"> bao gồm file thiết kế (PSD, PNG, JPG) và các file mô tả chức năng.</w:t>
      </w:r>
    </w:p>
    <w:p w14:paraId="1776377A" w14:textId="187A92FA" w:rsidR="00495682" w:rsidRPr="009D70ED" w:rsidRDefault="00495682" w:rsidP="00495682">
      <w:pPr>
        <w:pStyle w:val="NormalWeb"/>
        <w:spacing w:before="120" w:beforeAutospacing="0" w:after="120" w:afterAutospacing="0"/>
        <w:ind w:left="1080" w:hanging="778"/>
        <w:jc w:val="both"/>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 </w:t>
      </w:r>
      <w:r w:rsidRPr="009D70ED">
        <w:rPr>
          <w:rFonts w:ascii="Times New Roman" w:hAnsi="Times New Roman" w:cs="Times New Roman"/>
          <w:color w:val="auto"/>
          <w:sz w:val="24"/>
          <w:szCs w:val="24"/>
        </w:rPr>
        <w:tab/>
        <w:t xml:space="preserve">Không kéo dài thời gian duyệt quá 05 ngày để tránh trường hợp rủi ro, ảnh hưởng đến công việc và tiến độ </w:t>
      </w:r>
      <w:r w:rsidR="00336865">
        <w:rPr>
          <w:rFonts w:ascii="Times New Roman" w:hAnsi="Times New Roman" w:cs="Times New Roman"/>
          <w:color w:val="auto"/>
          <w:sz w:val="24"/>
          <w:szCs w:val="24"/>
        </w:rPr>
        <w:t>xây dựng</w:t>
      </w:r>
      <w:r w:rsidRPr="009D70ED">
        <w:rPr>
          <w:rFonts w:ascii="Times New Roman" w:hAnsi="Times New Roman" w:cs="Times New Roman"/>
          <w:color w:val="auto"/>
          <w:sz w:val="24"/>
          <w:szCs w:val="24"/>
        </w:rPr>
        <w:t xml:space="preserve">. Trong trường hợp quá 15 ngày sau khi nhận được </w:t>
      </w:r>
      <w:r w:rsidR="00336865">
        <w:rPr>
          <w:rFonts w:ascii="Times New Roman" w:hAnsi="Times New Roman" w:cs="Times New Roman"/>
          <w:color w:val="auto"/>
          <w:sz w:val="24"/>
          <w:szCs w:val="24"/>
        </w:rPr>
        <w:t>demo</w:t>
      </w:r>
      <w:r w:rsidRPr="009D70ED">
        <w:rPr>
          <w:rFonts w:ascii="Times New Roman" w:hAnsi="Times New Roman" w:cs="Times New Roman"/>
          <w:color w:val="auto"/>
          <w:sz w:val="24"/>
          <w:szCs w:val="24"/>
        </w:rPr>
        <w:t xml:space="preserve"> gửi từ bên B mà bên A không có ý kiến phản hồi cụ thể nào thì mặc nhiên </w:t>
      </w:r>
      <w:r w:rsidR="00E86720">
        <w:rPr>
          <w:rFonts w:ascii="Times New Roman" w:hAnsi="Times New Roman" w:cs="Times New Roman"/>
          <w:color w:val="auto"/>
          <w:sz w:val="24"/>
          <w:szCs w:val="24"/>
        </w:rPr>
        <w:t>công việc</w:t>
      </w:r>
      <w:r w:rsidRPr="009D70ED">
        <w:rPr>
          <w:rFonts w:ascii="Times New Roman" w:hAnsi="Times New Roman" w:cs="Times New Roman"/>
          <w:color w:val="auto"/>
          <w:sz w:val="24"/>
          <w:szCs w:val="24"/>
        </w:rPr>
        <w:t xml:space="preserve"> coi như đã được bên A phê duyệt.</w:t>
      </w:r>
    </w:p>
    <w:p w14:paraId="2D3AF97F" w14:textId="62F3EF3D" w:rsidR="00495682" w:rsidRPr="009D70ED" w:rsidRDefault="00495682" w:rsidP="00495682">
      <w:pPr>
        <w:pStyle w:val="NormalWeb"/>
        <w:spacing w:before="120" w:beforeAutospacing="0" w:after="120" w:afterAutospacing="0"/>
        <w:ind w:left="1080" w:hanging="778"/>
        <w:jc w:val="both"/>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 </w:t>
      </w:r>
      <w:r w:rsidRPr="009D70ED">
        <w:rPr>
          <w:rFonts w:ascii="Times New Roman" w:hAnsi="Times New Roman" w:cs="Times New Roman"/>
          <w:color w:val="auto"/>
          <w:sz w:val="24"/>
          <w:szCs w:val="24"/>
        </w:rPr>
        <w:tab/>
        <w:t xml:space="preserve">Thanh toán các khoản phí theo quy định ở Điều 2. </w:t>
      </w:r>
    </w:p>
    <w:p w14:paraId="4A823D20" w14:textId="77777777" w:rsidR="00495682" w:rsidRPr="009D70ED" w:rsidRDefault="00495682" w:rsidP="00495682">
      <w:pPr>
        <w:pStyle w:val="NormalWeb"/>
        <w:spacing w:before="240" w:beforeAutospacing="0" w:after="0" w:afterAutospacing="0"/>
        <w:rPr>
          <w:rFonts w:ascii="Times New Roman" w:hAnsi="Times New Roman" w:cs="Times New Roman"/>
          <w:color w:val="auto"/>
          <w:sz w:val="24"/>
          <w:szCs w:val="24"/>
        </w:rPr>
      </w:pPr>
      <w:r w:rsidRPr="009D70ED">
        <w:rPr>
          <w:rStyle w:val="Strong"/>
          <w:rFonts w:ascii="Times New Roman" w:hAnsi="Times New Roman" w:cs="Times New Roman"/>
          <w:b w:val="0"/>
          <w:color w:val="auto"/>
          <w:sz w:val="24"/>
          <w:szCs w:val="24"/>
        </w:rPr>
        <w:lastRenderedPageBreak/>
        <w:t>3.2</w:t>
      </w:r>
      <w:r w:rsidRPr="009D70ED">
        <w:rPr>
          <w:rStyle w:val="Strong"/>
          <w:rFonts w:ascii="Times New Roman" w:hAnsi="Times New Roman" w:cs="Times New Roman"/>
          <w:b w:val="0"/>
          <w:color w:val="auto"/>
          <w:sz w:val="24"/>
          <w:szCs w:val="24"/>
        </w:rPr>
        <w:tab/>
        <w:t>T</w:t>
      </w:r>
      <w:r w:rsidRPr="009D70ED">
        <w:rPr>
          <w:rStyle w:val="Emphasis"/>
          <w:rFonts w:ascii="Times New Roman" w:hAnsi="Times New Roman" w:cs="Times New Roman"/>
          <w:bCs/>
          <w:i w:val="0"/>
          <w:color w:val="auto"/>
          <w:sz w:val="24"/>
          <w:szCs w:val="24"/>
        </w:rPr>
        <w:t>rách nhiệm của bên B:</w:t>
      </w:r>
    </w:p>
    <w:p w14:paraId="3A02B4E3" w14:textId="36DE8648" w:rsidR="005A1D5B" w:rsidRPr="009D70ED" w:rsidRDefault="00495682" w:rsidP="00E86720">
      <w:pPr>
        <w:pStyle w:val="NormalWeb"/>
        <w:spacing w:before="120" w:beforeAutospacing="0" w:after="120" w:afterAutospacing="0"/>
        <w:ind w:left="1080" w:hanging="360"/>
        <w:jc w:val="both"/>
        <w:rPr>
          <w:rFonts w:ascii="Times New Roman" w:hAnsi="Times New Roman" w:cs="Times New Roman"/>
          <w:color w:val="auto"/>
          <w:spacing w:val="-4"/>
          <w:sz w:val="24"/>
          <w:szCs w:val="24"/>
        </w:rPr>
      </w:pPr>
      <w:r w:rsidRPr="009D70ED">
        <w:rPr>
          <w:rFonts w:ascii="Times New Roman" w:hAnsi="Times New Roman" w:cs="Times New Roman"/>
          <w:color w:val="auto"/>
          <w:sz w:val="24"/>
          <w:szCs w:val="24"/>
        </w:rPr>
        <w:t xml:space="preserve">- </w:t>
      </w:r>
      <w:r w:rsidRPr="009D70ED">
        <w:rPr>
          <w:rFonts w:ascii="Times New Roman" w:hAnsi="Times New Roman" w:cs="Times New Roman"/>
          <w:color w:val="auto"/>
          <w:sz w:val="24"/>
          <w:szCs w:val="24"/>
        </w:rPr>
        <w:tab/>
      </w:r>
      <w:r w:rsidRPr="009D70ED">
        <w:rPr>
          <w:rFonts w:ascii="Times New Roman" w:hAnsi="Times New Roman" w:cs="Times New Roman"/>
          <w:color w:val="auto"/>
          <w:spacing w:val="-4"/>
          <w:sz w:val="24"/>
          <w:szCs w:val="24"/>
        </w:rPr>
        <w:t xml:space="preserve">Chịu trách nhiệm </w:t>
      </w:r>
      <w:r w:rsidR="00E86720">
        <w:rPr>
          <w:rFonts w:ascii="Times New Roman" w:hAnsi="Times New Roman" w:cs="Times New Roman"/>
          <w:color w:val="auto"/>
          <w:spacing w:val="-4"/>
          <w:sz w:val="24"/>
          <w:szCs w:val="24"/>
        </w:rPr>
        <w:t>xây dựng Website theo đúng</w:t>
      </w:r>
      <w:r w:rsidRPr="009D70ED">
        <w:rPr>
          <w:rFonts w:ascii="Times New Roman" w:hAnsi="Times New Roman" w:cs="Times New Roman"/>
          <w:color w:val="auto"/>
          <w:spacing w:val="-4"/>
          <w:sz w:val="24"/>
          <w:szCs w:val="24"/>
        </w:rPr>
        <w:t xml:space="preserve"> mẫu thiết kế </w:t>
      </w:r>
      <w:r w:rsidR="00E86720">
        <w:rPr>
          <w:rFonts w:ascii="Times New Roman" w:hAnsi="Times New Roman" w:cs="Times New Roman"/>
          <w:color w:val="auto"/>
          <w:spacing w:val="-4"/>
          <w:sz w:val="24"/>
          <w:szCs w:val="24"/>
        </w:rPr>
        <w:t>và bản mô tả chức năng được gửi.</w:t>
      </w:r>
      <w:r w:rsidRPr="009D70ED">
        <w:rPr>
          <w:rFonts w:ascii="Times New Roman" w:hAnsi="Times New Roman" w:cs="Times New Roman"/>
          <w:color w:val="auto"/>
          <w:spacing w:val="-4"/>
          <w:sz w:val="24"/>
          <w:szCs w:val="24"/>
        </w:rPr>
        <w:t xml:space="preserve"> Chịu trách nhiệm pháp lý </w:t>
      </w:r>
      <w:r w:rsidR="00E86720">
        <w:rPr>
          <w:rFonts w:ascii="Times New Roman" w:hAnsi="Times New Roman" w:cs="Times New Roman"/>
          <w:color w:val="auto"/>
          <w:spacing w:val="-4"/>
          <w:sz w:val="24"/>
          <w:szCs w:val="24"/>
        </w:rPr>
        <w:t>mã nguồn</w:t>
      </w:r>
      <w:r w:rsidRPr="009D70ED">
        <w:rPr>
          <w:rFonts w:ascii="Times New Roman" w:hAnsi="Times New Roman" w:cs="Times New Roman"/>
          <w:color w:val="auto"/>
          <w:spacing w:val="-4"/>
          <w:sz w:val="24"/>
          <w:szCs w:val="24"/>
        </w:rPr>
        <w:t xml:space="preserve"> bàn giao cho bên A.</w:t>
      </w:r>
    </w:p>
    <w:p w14:paraId="4339B3F6" w14:textId="749C9FB7" w:rsidR="00495682" w:rsidRPr="009D70ED" w:rsidRDefault="00495682" w:rsidP="00E86720">
      <w:pPr>
        <w:pStyle w:val="NormalWeb"/>
        <w:spacing w:before="120" w:beforeAutospacing="0" w:after="120" w:afterAutospacing="0"/>
        <w:ind w:left="1080" w:hanging="360"/>
        <w:jc w:val="both"/>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 </w:t>
      </w:r>
      <w:r w:rsidRPr="009D70ED">
        <w:rPr>
          <w:rFonts w:ascii="Times New Roman" w:hAnsi="Times New Roman" w:cs="Times New Roman"/>
          <w:color w:val="auto"/>
          <w:sz w:val="24"/>
          <w:szCs w:val="24"/>
        </w:rPr>
        <w:tab/>
        <w:t>Đảm bảo thực hiện công tác thiết kế đúng thời gian nếu tại khoản 1.3 điều 1. Nếu Bên B chậm trễ hơn 30 ngày làm việc so thời gian quy định nêu tại khoản 1.3 , điều 1 (mà không có thoả thuận với bên A) thì Bên A sẽ chấm dứt hợp đồng và Bên B phải hoàn trả cho Bên A toàn bộ giá trị hợp đồng mà Bên A đã thanh toán.</w:t>
      </w:r>
    </w:p>
    <w:p w14:paraId="17B9B3F2" w14:textId="77777777" w:rsidR="00495682" w:rsidRPr="009D70ED" w:rsidRDefault="00495682" w:rsidP="00495682">
      <w:pPr>
        <w:pStyle w:val="NormalWeb"/>
        <w:spacing w:before="120" w:beforeAutospacing="0" w:after="120" w:afterAutospacing="0"/>
        <w:ind w:left="1080" w:hanging="360"/>
        <w:jc w:val="both"/>
        <w:rPr>
          <w:rFonts w:ascii="Times New Roman" w:hAnsi="Times New Roman" w:cs="Times New Roman"/>
          <w:color w:val="auto"/>
          <w:sz w:val="24"/>
          <w:szCs w:val="24"/>
        </w:rPr>
      </w:pPr>
      <w:r w:rsidRPr="009D70ED">
        <w:rPr>
          <w:rFonts w:ascii="Times New Roman" w:hAnsi="Times New Roman" w:cs="Times New Roman"/>
          <w:color w:val="auto"/>
          <w:sz w:val="24"/>
          <w:szCs w:val="24"/>
        </w:rPr>
        <w:t xml:space="preserve">- </w:t>
      </w:r>
      <w:r w:rsidRPr="009D70ED">
        <w:rPr>
          <w:rFonts w:ascii="Times New Roman" w:hAnsi="Times New Roman" w:cs="Times New Roman"/>
          <w:color w:val="auto"/>
          <w:sz w:val="24"/>
          <w:szCs w:val="24"/>
        </w:rPr>
        <w:tab/>
        <w:t>Bảo quản các tài liệu quan trọng của bên A và bàn giao lại khi kết thúc hợp đồng.</w:t>
      </w:r>
    </w:p>
    <w:p w14:paraId="4A38FAA5" w14:textId="77777777" w:rsidR="00495682" w:rsidRPr="009D70ED" w:rsidRDefault="00495682" w:rsidP="00495682">
      <w:pPr>
        <w:spacing w:after="120"/>
        <w:ind w:left="288" w:hanging="288"/>
        <w:jc w:val="both"/>
        <w:rPr>
          <w:rStyle w:val="Strong"/>
        </w:rPr>
      </w:pPr>
      <w:r w:rsidRPr="009D70ED">
        <w:rPr>
          <w:rStyle w:val="Strong"/>
        </w:rPr>
        <w:t>ĐIỀU 4: XỬ LÝ PHÁT SINH</w:t>
      </w:r>
    </w:p>
    <w:p w14:paraId="06F45A78" w14:textId="77777777" w:rsidR="004B2816" w:rsidRPr="009D70ED" w:rsidRDefault="009968A2" w:rsidP="00495682">
      <w:pPr>
        <w:numPr>
          <w:ilvl w:val="1"/>
          <w:numId w:val="6"/>
        </w:numPr>
        <w:spacing w:before="120" w:after="120"/>
        <w:jc w:val="both"/>
      </w:pPr>
      <w:r w:rsidRPr="009D70ED">
        <w:rPr>
          <w:b/>
          <w:i/>
        </w:rPr>
        <w:t>B</w:t>
      </w:r>
      <w:r w:rsidR="00495682" w:rsidRPr="009D70ED">
        <w:rPr>
          <w:b/>
          <w:i/>
        </w:rPr>
        <w:t>ổ sung thêm hạng mục:</w:t>
      </w:r>
      <w:r w:rsidR="00495682" w:rsidRPr="009D70ED">
        <w:t xml:space="preserve"> </w:t>
      </w:r>
    </w:p>
    <w:p w14:paraId="673F6EDB" w14:textId="46ED0458" w:rsidR="00495682" w:rsidRPr="009D70ED" w:rsidRDefault="00495682" w:rsidP="004B2816">
      <w:pPr>
        <w:spacing w:before="120" w:after="120"/>
        <w:ind w:left="360"/>
        <w:jc w:val="both"/>
      </w:pPr>
      <w:r w:rsidRPr="009D70ED">
        <w:t xml:space="preserve">Trong trường hợp Bên A muốn bổ sung thêm các hạng mục </w:t>
      </w:r>
      <w:r w:rsidR="00E86720">
        <w:t>chức năng</w:t>
      </w:r>
      <w:r w:rsidRPr="009D70ED">
        <w:t xml:space="preserve"> so với </w:t>
      </w:r>
      <w:r w:rsidR="00D64FA0" w:rsidRPr="009D70ED">
        <w:t xml:space="preserve">mô tả trong </w:t>
      </w:r>
      <w:r w:rsidRPr="009D70ED">
        <w:t xml:space="preserve">nội dung </w:t>
      </w:r>
      <w:r w:rsidR="00D64FA0" w:rsidRPr="009D70ED">
        <w:t>trong phụ lục</w:t>
      </w:r>
      <w:r w:rsidRPr="009D70ED">
        <w:t xml:space="preserve"> hợp đồng này, 2 bên sẽ thống nhất chi phí phát sinh, thời gian thực hiện và các thông tin liên quan bằng 01 phụ lục </w:t>
      </w:r>
      <w:r w:rsidR="00D64FA0" w:rsidRPr="009D70ED">
        <w:t>phát sinh</w:t>
      </w:r>
      <w:r w:rsidRPr="009D70ED">
        <w:t xml:space="preserve"> kèm theo. </w:t>
      </w:r>
    </w:p>
    <w:p w14:paraId="3A4C29E4" w14:textId="77777777" w:rsidR="004B2816" w:rsidRPr="009D70ED" w:rsidRDefault="00495682" w:rsidP="004B2816">
      <w:pPr>
        <w:numPr>
          <w:ilvl w:val="1"/>
          <w:numId w:val="6"/>
        </w:numPr>
        <w:spacing w:before="120" w:after="120"/>
        <w:jc w:val="both"/>
      </w:pPr>
      <w:r w:rsidRPr="009D70ED">
        <w:rPr>
          <w:b/>
          <w:i/>
        </w:rPr>
        <w:t>Hủy bỏ hợp đồng:</w:t>
      </w:r>
      <w:r w:rsidRPr="009D70ED">
        <w:t xml:space="preserve"> </w:t>
      </w:r>
    </w:p>
    <w:p w14:paraId="16EFD643" w14:textId="7796304B" w:rsidR="00495682" w:rsidRPr="009D70ED" w:rsidRDefault="00495682" w:rsidP="004B2816">
      <w:pPr>
        <w:spacing w:before="120" w:after="120"/>
        <w:ind w:left="360"/>
        <w:jc w:val="both"/>
      </w:pPr>
      <w:r w:rsidRPr="009D70ED">
        <w:t xml:space="preserve">Trong trường hợp hợp đồng buộc phải chấm dứt do đề nghị từ phía bên A, chi phí </w:t>
      </w:r>
      <w:r w:rsidR="00E86720">
        <w:t>xây dựng</w:t>
      </w:r>
      <w:r w:rsidRPr="009D70ED">
        <w:t xml:space="preserve"> được xem xét theo khối lượng công việc đã thực hiện cụ thể như sau:</w:t>
      </w:r>
    </w:p>
    <w:tbl>
      <w:tblPr>
        <w:tblW w:w="9031" w:type="dxa"/>
        <w:jc w:val="center"/>
        <w:tblBorders>
          <w:top w:val="outset" w:sz="6" w:space="0" w:color="111111"/>
          <w:left w:val="outset" w:sz="6" w:space="0" w:color="111111"/>
          <w:bottom w:val="outset" w:sz="6" w:space="0" w:color="111111"/>
          <w:right w:val="outset" w:sz="6" w:space="0" w:color="111111"/>
        </w:tblBorders>
        <w:tblCellMar>
          <w:top w:w="30" w:type="dxa"/>
          <w:left w:w="30" w:type="dxa"/>
          <w:bottom w:w="30" w:type="dxa"/>
          <w:right w:w="30" w:type="dxa"/>
        </w:tblCellMar>
        <w:tblLook w:val="0000" w:firstRow="0" w:lastRow="0" w:firstColumn="0" w:lastColumn="0" w:noHBand="0" w:noVBand="0"/>
      </w:tblPr>
      <w:tblGrid>
        <w:gridCol w:w="1166"/>
        <w:gridCol w:w="5294"/>
        <w:gridCol w:w="2571"/>
      </w:tblGrid>
      <w:tr w:rsidR="00495682" w:rsidRPr="009D70ED" w14:paraId="3F5BFBBC" w14:textId="77777777" w:rsidTr="00E86720">
        <w:trPr>
          <w:trHeight w:val="497"/>
          <w:jc w:val="center"/>
        </w:trPr>
        <w:tc>
          <w:tcPr>
            <w:tcW w:w="1166" w:type="dxa"/>
            <w:tcBorders>
              <w:top w:val="outset" w:sz="6" w:space="0" w:color="111111"/>
              <w:left w:val="outset" w:sz="6" w:space="0" w:color="111111"/>
              <w:bottom w:val="outset" w:sz="6" w:space="0" w:color="111111"/>
              <w:right w:val="outset" w:sz="6" w:space="0" w:color="111111"/>
            </w:tcBorders>
            <w:vAlign w:val="center"/>
          </w:tcPr>
          <w:p w14:paraId="09FB984B" w14:textId="77777777" w:rsidR="00495682" w:rsidRPr="009D70ED" w:rsidRDefault="00495682" w:rsidP="00C44501">
            <w:pPr>
              <w:jc w:val="center"/>
            </w:pPr>
            <w:r w:rsidRPr="009D70ED">
              <w:rPr>
                <w:b/>
                <w:bCs/>
              </w:rPr>
              <w:t>Giai đoạn</w:t>
            </w:r>
          </w:p>
        </w:tc>
        <w:tc>
          <w:tcPr>
            <w:tcW w:w="5294" w:type="dxa"/>
            <w:tcBorders>
              <w:top w:val="outset" w:sz="6" w:space="0" w:color="111111"/>
              <w:left w:val="outset" w:sz="6" w:space="0" w:color="111111"/>
              <w:bottom w:val="outset" w:sz="6" w:space="0" w:color="111111"/>
              <w:right w:val="outset" w:sz="6" w:space="0" w:color="111111"/>
            </w:tcBorders>
            <w:vAlign w:val="center"/>
          </w:tcPr>
          <w:p w14:paraId="140E2175" w14:textId="77777777" w:rsidR="00495682" w:rsidRPr="009D70ED" w:rsidRDefault="00495682" w:rsidP="00C44501">
            <w:pPr>
              <w:spacing w:before="100" w:beforeAutospacing="1" w:after="100" w:afterAutospacing="1"/>
              <w:jc w:val="center"/>
            </w:pPr>
            <w:r w:rsidRPr="009D70ED">
              <w:rPr>
                <w:b/>
                <w:bCs/>
              </w:rPr>
              <w:t>Tiến độ công việc</w:t>
            </w:r>
          </w:p>
        </w:tc>
        <w:tc>
          <w:tcPr>
            <w:tcW w:w="2571" w:type="dxa"/>
            <w:tcBorders>
              <w:top w:val="outset" w:sz="6" w:space="0" w:color="111111"/>
              <w:left w:val="outset" w:sz="6" w:space="0" w:color="111111"/>
              <w:bottom w:val="outset" w:sz="6" w:space="0" w:color="111111"/>
              <w:right w:val="outset" w:sz="6" w:space="0" w:color="111111"/>
            </w:tcBorders>
            <w:vAlign w:val="center"/>
          </w:tcPr>
          <w:p w14:paraId="7D263F6C" w14:textId="77777777" w:rsidR="00495682" w:rsidRPr="009D70ED" w:rsidRDefault="00495682" w:rsidP="00C44501">
            <w:pPr>
              <w:spacing w:before="100" w:beforeAutospacing="1" w:after="100" w:afterAutospacing="1"/>
              <w:jc w:val="center"/>
            </w:pPr>
            <w:r w:rsidRPr="009D70ED">
              <w:rPr>
                <w:b/>
                <w:bCs/>
              </w:rPr>
              <w:t>Chi Phí</w:t>
            </w:r>
          </w:p>
        </w:tc>
      </w:tr>
      <w:tr w:rsidR="00495682" w:rsidRPr="009D70ED" w14:paraId="138B8368" w14:textId="77777777" w:rsidTr="00E86720">
        <w:trPr>
          <w:trHeight w:val="249"/>
          <w:jc w:val="center"/>
        </w:trPr>
        <w:tc>
          <w:tcPr>
            <w:tcW w:w="1166" w:type="dxa"/>
            <w:tcBorders>
              <w:top w:val="outset" w:sz="6" w:space="0" w:color="111111"/>
              <w:left w:val="outset" w:sz="6" w:space="0" w:color="111111"/>
              <w:bottom w:val="outset" w:sz="6" w:space="0" w:color="111111"/>
              <w:right w:val="outset" w:sz="6" w:space="0" w:color="111111"/>
            </w:tcBorders>
            <w:vAlign w:val="center"/>
          </w:tcPr>
          <w:p w14:paraId="46D52B8C" w14:textId="77777777" w:rsidR="00495682" w:rsidRPr="009D70ED" w:rsidRDefault="00495682" w:rsidP="00C44501">
            <w:pPr>
              <w:jc w:val="center"/>
            </w:pPr>
            <w:r w:rsidRPr="009D70ED">
              <w:t>1</w:t>
            </w:r>
          </w:p>
        </w:tc>
        <w:tc>
          <w:tcPr>
            <w:tcW w:w="5294" w:type="dxa"/>
            <w:tcBorders>
              <w:top w:val="outset" w:sz="6" w:space="0" w:color="111111"/>
              <w:left w:val="outset" w:sz="6" w:space="0" w:color="111111"/>
              <w:bottom w:val="outset" w:sz="6" w:space="0" w:color="111111"/>
              <w:right w:val="outset" w:sz="6" w:space="0" w:color="111111"/>
            </w:tcBorders>
            <w:vAlign w:val="center"/>
          </w:tcPr>
          <w:p w14:paraId="7AF461F0" w14:textId="20369F0B" w:rsidR="00495682" w:rsidRPr="009D70ED" w:rsidRDefault="00495682" w:rsidP="00E86720">
            <w:pPr>
              <w:spacing w:beforeAutospacing="1" w:afterAutospacing="1"/>
            </w:pPr>
            <w:r w:rsidRPr="009D70ED">
              <w:t xml:space="preserve">Sau khi hợp đồng được ký kết đến khi gửi </w:t>
            </w:r>
            <w:r w:rsidR="00E86720">
              <w:t>demo</w:t>
            </w:r>
            <w:r w:rsidRPr="009D70ED">
              <w:t xml:space="preserve"> lần 1</w:t>
            </w:r>
          </w:p>
        </w:tc>
        <w:tc>
          <w:tcPr>
            <w:tcW w:w="2571" w:type="dxa"/>
            <w:tcBorders>
              <w:top w:val="outset" w:sz="6" w:space="0" w:color="111111"/>
              <w:left w:val="outset" w:sz="6" w:space="0" w:color="111111"/>
              <w:bottom w:val="outset" w:sz="6" w:space="0" w:color="111111"/>
              <w:right w:val="outset" w:sz="6" w:space="0" w:color="111111"/>
            </w:tcBorders>
            <w:vAlign w:val="center"/>
          </w:tcPr>
          <w:p w14:paraId="0C5E2A5A" w14:textId="77777777" w:rsidR="00495682" w:rsidRPr="009D70ED" w:rsidRDefault="00424ABB" w:rsidP="00C44501">
            <w:r w:rsidRPr="009D70ED">
              <w:t>3</w:t>
            </w:r>
            <w:r w:rsidR="00495682" w:rsidRPr="009D70ED">
              <w:t>0% giá trị hợp đồng</w:t>
            </w:r>
          </w:p>
        </w:tc>
      </w:tr>
      <w:tr w:rsidR="00495682" w:rsidRPr="009D70ED" w14:paraId="201DB77E" w14:textId="77777777" w:rsidTr="00E86720">
        <w:trPr>
          <w:trHeight w:val="249"/>
          <w:jc w:val="center"/>
        </w:trPr>
        <w:tc>
          <w:tcPr>
            <w:tcW w:w="1166" w:type="dxa"/>
            <w:tcBorders>
              <w:top w:val="outset" w:sz="6" w:space="0" w:color="111111"/>
              <w:left w:val="outset" w:sz="6" w:space="0" w:color="111111"/>
              <w:bottom w:val="outset" w:sz="6" w:space="0" w:color="111111"/>
              <w:right w:val="outset" w:sz="6" w:space="0" w:color="111111"/>
            </w:tcBorders>
            <w:vAlign w:val="center"/>
          </w:tcPr>
          <w:p w14:paraId="6A3CF5E9" w14:textId="77777777" w:rsidR="00495682" w:rsidRPr="009D70ED" w:rsidRDefault="00495682" w:rsidP="00C44501">
            <w:pPr>
              <w:jc w:val="center"/>
            </w:pPr>
            <w:r w:rsidRPr="009D70ED">
              <w:t>2</w:t>
            </w:r>
          </w:p>
        </w:tc>
        <w:tc>
          <w:tcPr>
            <w:tcW w:w="5294" w:type="dxa"/>
            <w:tcBorders>
              <w:top w:val="outset" w:sz="6" w:space="0" w:color="111111"/>
              <w:left w:val="outset" w:sz="6" w:space="0" w:color="111111"/>
              <w:bottom w:val="outset" w:sz="6" w:space="0" w:color="111111"/>
              <w:right w:val="outset" w:sz="6" w:space="0" w:color="111111"/>
            </w:tcBorders>
            <w:vAlign w:val="center"/>
          </w:tcPr>
          <w:p w14:paraId="3FB2D046" w14:textId="758445E3" w:rsidR="00495682" w:rsidRPr="009D70ED" w:rsidRDefault="00495682" w:rsidP="00E86720">
            <w:pPr>
              <w:spacing w:beforeAutospacing="1" w:afterAutospacing="1"/>
            </w:pPr>
            <w:r w:rsidRPr="009D70ED">
              <w:t xml:space="preserve">Sau khi gửi </w:t>
            </w:r>
            <w:r w:rsidR="00E86720">
              <w:t>demo</w:t>
            </w:r>
            <w:r w:rsidRPr="009D70ED">
              <w:t xml:space="preserve"> </w:t>
            </w:r>
            <w:r w:rsidR="00160997" w:rsidRPr="009D70ED">
              <w:t>hoàn thiện</w:t>
            </w:r>
            <w:r w:rsidR="00E86720">
              <w:t xml:space="preserve"> các chức năng theo mô tả</w:t>
            </w:r>
          </w:p>
        </w:tc>
        <w:tc>
          <w:tcPr>
            <w:tcW w:w="2571" w:type="dxa"/>
            <w:tcBorders>
              <w:top w:val="outset" w:sz="6" w:space="0" w:color="111111"/>
              <w:left w:val="outset" w:sz="6" w:space="0" w:color="111111"/>
              <w:bottom w:val="outset" w:sz="6" w:space="0" w:color="111111"/>
              <w:right w:val="outset" w:sz="6" w:space="0" w:color="111111"/>
            </w:tcBorders>
            <w:vAlign w:val="center"/>
          </w:tcPr>
          <w:p w14:paraId="49ECE518" w14:textId="77777777" w:rsidR="00495682" w:rsidRPr="009D70ED" w:rsidRDefault="00424ABB" w:rsidP="00C44501">
            <w:r w:rsidRPr="009D70ED">
              <w:t>6</w:t>
            </w:r>
            <w:r w:rsidR="00495682" w:rsidRPr="009D70ED">
              <w:t xml:space="preserve">0% giá trị hợp đồng </w:t>
            </w:r>
          </w:p>
        </w:tc>
      </w:tr>
      <w:tr w:rsidR="00495682" w:rsidRPr="009D70ED" w14:paraId="49D52799" w14:textId="77777777" w:rsidTr="00E86720">
        <w:trPr>
          <w:trHeight w:val="265"/>
          <w:jc w:val="center"/>
        </w:trPr>
        <w:tc>
          <w:tcPr>
            <w:tcW w:w="1166" w:type="dxa"/>
            <w:tcBorders>
              <w:top w:val="outset" w:sz="6" w:space="0" w:color="111111"/>
              <w:left w:val="outset" w:sz="6" w:space="0" w:color="111111"/>
              <w:bottom w:val="outset" w:sz="6" w:space="0" w:color="111111"/>
              <w:right w:val="outset" w:sz="6" w:space="0" w:color="111111"/>
            </w:tcBorders>
            <w:vAlign w:val="center"/>
          </w:tcPr>
          <w:p w14:paraId="2F151439" w14:textId="77777777" w:rsidR="00495682" w:rsidRPr="009D70ED" w:rsidRDefault="00495682" w:rsidP="00C44501">
            <w:pPr>
              <w:jc w:val="center"/>
            </w:pPr>
            <w:r w:rsidRPr="009D70ED">
              <w:t>3</w:t>
            </w:r>
          </w:p>
        </w:tc>
        <w:tc>
          <w:tcPr>
            <w:tcW w:w="5294" w:type="dxa"/>
            <w:tcBorders>
              <w:top w:val="outset" w:sz="6" w:space="0" w:color="111111"/>
              <w:left w:val="outset" w:sz="6" w:space="0" w:color="111111"/>
              <w:bottom w:val="outset" w:sz="6" w:space="0" w:color="111111"/>
              <w:right w:val="outset" w:sz="6" w:space="0" w:color="111111"/>
            </w:tcBorders>
            <w:vAlign w:val="center"/>
          </w:tcPr>
          <w:p w14:paraId="56B59211" w14:textId="5EC5DDA4" w:rsidR="00495682" w:rsidRPr="009D70ED" w:rsidRDefault="00495682" w:rsidP="00E86720">
            <w:pPr>
              <w:spacing w:beforeAutospacing="1" w:afterAutospacing="1"/>
            </w:pPr>
            <w:r w:rsidRPr="009D70ED">
              <w:t xml:space="preserve">Sau khi </w:t>
            </w:r>
            <w:r w:rsidR="00E86720">
              <w:t>chỉnh sửa, đưa website vận hành lên server</w:t>
            </w:r>
          </w:p>
        </w:tc>
        <w:tc>
          <w:tcPr>
            <w:tcW w:w="2571" w:type="dxa"/>
            <w:tcBorders>
              <w:top w:val="outset" w:sz="6" w:space="0" w:color="111111"/>
              <w:left w:val="outset" w:sz="6" w:space="0" w:color="111111"/>
              <w:bottom w:val="outset" w:sz="6" w:space="0" w:color="111111"/>
              <w:right w:val="outset" w:sz="6" w:space="0" w:color="111111"/>
            </w:tcBorders>
            <w:vAlign w:val="center"/>
          </w:tcPr>
          <w:p w14:paraId="0EB17B55" w14:textId="77777777" w:rsidR="00495682" w:rsidRPr="009D70ED" w:rsidRDefault="00495682" w:rsidP="00C44501">
            <w:r w:rsidRPr="009D70ED">
              <w:t>90% giá trị hợp đồng</w:t>
            </w:r>
          </w:p>
        </w:tc>
      </w:tr>
    </w:tbl>
    <w:p w14:paraId="4EA166AE" w14:textId="67D4BD89" w:rsidR="00495682" w:rsidRPr="00E86720" w:rsidRDefault="00495682" w:rsidP="00E86720">
      <w:pPr>
        <w:spacing w:before="120" w:after="120"/>
        <w:ind w:left="600"/>
        <w:jc w:val="both"/>
        <w:rPr>
          <w:rStyle w:val="Strong"/>
          <w:b w:val="0"/>
          <w:bCs w:val="0"/>
        </w:rPr>
      </w:pPr>
      <w:r w:rsidRPr="009D70ED">
        <w:rPr>
          <w:rStyle w:val="Strong"/>
          <w:b w:val="0"/>
        </w:rPr>
        <w:t xml:space="preserve">- </w:t>
      </w:r>
      <w:r w:rsidRPr="009D70ED">
        <w:t>Trong trường hợp công việc buộc phải chấm dứt do đề nghị từ phía bên B, thì bên B có trách nhiệm báo trước bằng văn bản/email đồng thời hoàn trả lại toàn bộ số tiền bên A đã thanh toán.</w:t>
      </w:r>
    </w:p>
    <w:p w14:paraId="20ED0F95" w14:textId="77777777" w:rsidR="004B2816" w:rsidRPr="009D70ED" w:rsidRDefault="00B10922" w:rsidP="004B2816">
      <w:pPr>
        <w:spacing w:after="120"/>
        <w:ind w:left="288" w:hanging="288"/>
        <w:jc w:val="both"/>
        <w:rPr>
          <w:rStyle w:val="Strong"/>
        </w:rPr>
      </w:pPr>
      <w:r w:rsidRPr="009D70ED">
        <w:rPr>
          <w:rStyle w:val="Strong"/>
        </w:rPr>
        <w:t>5</w:t>
      </w:r>
      <w:r w:rsidR="004B2816" w:rsidRPr="009D70ED">
        <w:rPr>
          <w:rStyle w:val="Strong"/>
        </w:rPr>
        <w:t>. Bản quyền và sở hữu trí tuệ</w:t>
      </w:r>
    </w:p>
    <w:p w14:paraId="417B8FF6" w14:textId="235B26F4" w:rsidR="00B10922" w:rsidRPr="009D70ED" w:rsidRDefault="009968A2" w:rsidP="009968A2">
      <w:pPr>
        <w:numPr>
          <w:ilvl w:val="1"/>
          <w:numId w:val="2"/>
        </w:numPr>
        <w:tabs>
          <w:tab w:val="num" w:pos="748"/>
        </w:tabs>
        <w:jc w:val="both"/>
      </w:pPr>
      <w:r w:rsidRPr="009D70ED">
        <w:t xml:space="preserve">Bản quyền của toàn bộ </w:t>
      </w:r>
      <w:r w:rsidR="00E86720">
        <w:t>mã nguồn</w:t>
      </w:r>
      <w:r w:rsidR="00C77454" w:rsidRPr="009D70ED">
        <w:t xml:space="preserve"> sau khi bàn giao thuộc B</w:t>
      </w:r>
      <w:r w:rsidR="00B10922" w:rsidRPr="009D70ED">
        <w:t>ên A</w:t>
      </w:r>
      <w:r w:rsidRPr="009D70ED">
        <w:t xml:space="preserve">. Bên A có toàn quyền sở hữu </w:t>
      </w:r>
      <w:bookmarkStart w:id="9" w:name="_GoBack"/>
      <w:bookmarkEnd w:id="9"/>
      <w:r w:rsidRPr="009D70ED">
        <w:t>và sử dụng vào các mục đích của Bên A</w:t>
      </w:r>
      <w:r w:rsidR="00B10922" w:rsidRPr="009D70ED">
        <w:t>.</w:t>
      </w:r>
    </w:p>
    <w:p w14:paraId="3C4E9920" w14:textId="77777777" w:rsidR="004B2816" w:rsidRPr="009D70ED" w:rsidRDefault="004B2816" w:rsidP="00495682">
      <w:pPr>
        <w:spacing w:after="120"/>
        <w:ind w:left="288" w:hanging="288"/>
        <w:jc w:val="both"/>
        <w:rPr>
          <w:rStyle w:val="Strong"/>
        </w:rPr>
      </w:pPr>
    </w:p>
    <w:p w14:paraId="2E55226A" w14:textId="77777777" w:rsidR="00495682" w:rsidRPr="009D70ED" w:rsidRDefault="00C77454" w:rsidP="00495682">
      <w:pPr>
        <w:spacing w:after="120"/>
        <w:ind w:left="288" w:hanging="288"/>
        <w:jc w:val="both"/>
        <w:rPr>
          <w:rStyle w:val="Strong"/>
        </w:rPr>
      </w:pPr>
      <w:r w:rsidRPr="009D70ED">
        <w:rPr>
          <w:rStyle w:val="Strong"/>
        </w:rPr>
        <w:t>ĐIỀU 6</w:t>
      </w:r>
      <w:r w:rsidR="00495682" w:rsidRPr="009D70ED">
        <w:rPr>
          <w:rStyle w:val="Strong"/>
        </w:rPr>
        <w:t>: ĐIỀU KHOẢN CHUNG</w:t>
      </w:r>
    </w:p>
    <w:p w14:paraId="1316026B" w14:textId="77777777" w:rsidR="00495682" w:rsidRPr="009D70ED" w:rsidRDefault="00495682" w:rsidP="004B2816">
      <w:pPr>
        <w:pStyle w:val="ListParagraph"/>
        <w:numPr>
          <w:ilvl w:val="1"/>
          <w:numId w:val="11"/>
        </w:numPr>
        <w:tabs>
          <w:tab w:val="num" w:pos="748"/>
        </w:tabs>
        <w:jc w:val="both"/>
      </w:pPr>
      <w:r w:rsidRPr="009D70ED">
        <w:t>Hai bên cam kết thực hiện đúng các điều khoản trên, nếu có vướng mắc gì thì hai bên cùng nhau giải quyết và đi đến thống nhất.</w:t>
      </w:r>
    </w:p>
    <w:p w14:paraId="4E678867" w14:textId="77777777" w:rsidR="00495682" w:rsidRPr="009D70ED" w:rsidRDefault="00495682" w:rsidP="00C77454">
      <w:pPr>
        <w:pStyle w:val="ListParagraph"/>
        <w:numPr>
          <w:ilvl w:val="1"/>
          <w:numId w:val="11"/>
        </w:numPr>
        <w:tabs>
          <w:tab w:val="num" w:pos="748"/>
        </w:tabs>
        <w:jc w:val="both"/>
      </w:pPr>
      <w:r w:rsidRPr="009D70ED">
        <w:t>Trường hợp không đạt được nhất trí giữa hai bên thì các tranh chấp sẽ được đưa ra Tòa án nhân dân thành phố Hà Nội để giải quyết. Hai bên có trách nhiệm thi hành quyết định của Tòa án. Mọi chi phí và thiệt hại phát sinh từ việc tranh chấp sẽ do bên có lỗi thanh toán theo qu</w:t>
      </w:r>
      <w:ins w:id="10" w:author="NhanDT" w:date="2013-06-17T10:35:00Z">
        <w:r w:rsidR="00A77680" w:rsidRPr="009D70ED">
          <w:t>y</w:t>
        </w:r>
      </w:ins>
      <w:r w:rsidRPr="009D70ED">
        <w:t>ết định của Tòa án.</w:t>
      </w:r>
    </w:p>
    <w:p w14:paraId="74E8C6D5" w14:textId="77777777" w:rsidR="00495682" w:rsidRPr="009D70ED" w:rsidRDefault="00495682" w:rsidP="00C77454">
      <w:pPr>
        <w:jc w:val="both"/>
        <w:rPr>
          <w:b/>
          <w:bCs/>
        </w:rPr>
      </w:pPr>
    </w:p>
    <w:p w14:paraId="2120DD68" w14:textId="77777777" w:rsidR="00495682" w:rsidRPr="009D70ED" w:rsidRDefault="00495682" w:rsidP="00495682">
      <w:pPr>
        <w:spacing w:after="120"/>
        <w:ind w:left="288" w:hanging="288"/>
        <w:jc w:val="both"/>
        <w:rPr>
          <w:rStyle w:val="Strong"/>
          <w:lang w:val="fr-FR"/>
        </w:rPr>
      </w:pPr>
      <w:r w:rsidRPr="009D70ED">
        <w:rPr>
          <w:rStyle w:val="Strong"/>
          <w:lang w:val="fr-FR"/>
        </w:rPr>
        <w:t xml:space="preserve">ĐIỀU </w:t>
      </w:r>
      <w:r w:rsidR="00C77454" w:rsidRPr="009D70ED">
        <w:rPr>
          <w:rStyle w:val="Strong"/>
          <w:lang w:val="fr-FR"/>
        </w:rPr>
        <w:t>7</w:t>
      </w:r>
      <w:r w:rsidRPr="009D70ED">
        <w:rPr>
          <w:rStyle w:val="Strong"/>
          <w:lang w:val="fr-FR"/>
        </w:rPr>
        <w:t>: HIỆU LỰC HỢP ĐỒNG</w:t>
      </w:r>
    </w:p>
    <w:p w14:paraId="04DA945C" w14:textId="77777777" w:rsidR="00495682" w:rsidRPr="009D70ED" w:rsidRDefault="00495682" w:rsidP="00C77454">
      <w:pPr>
        <w:pStyle w:val="NormalWeb"/>
        <w:numPr>
          <w:ilvl w:val="1"/>
          <w:numId w:val="13"/>
        </w:numPr>
        <w:spacing w:before="0" w:beforeAutospacing="0" w:after="0" w:afterAutospacing="0"/>
        <w:jc w:val="both"/>
        <w:rPr>
          <w:rFonts w:ascii="Times New Roman" w:hAnsi="Times New Roman" w:cs="Times New Roman"/>
          <w:color w:val="auto"/>
          <w:sz w:val="24"/>
          <w:szCs w:val="24"/>
          <w:lang w:val="fr-FR"/>
        </w:rPr>
      </w:pPr>
      <w:r w:rsidRPr="009D70ED">
        <w:rPr>
          <w:rFonts w:ascii="Times New Roman" w:hAnsi="Times New Roman" w:cs="Times New Roman"/>
          <w:color w:val="auto"/>
          <w:sz w:val="24"/>
          <w:szCs w:val="24"/>
          <w:lang w:val="fr-FR"/>
        </w:rPr>
        <w:t xml:space="preserve">Hợp đồng này </w:t>
      </w:r>
      <w:r w:rsidR="00E8529A" w:rsidRPr="009D70ED">
        <w:rPr>
          <w:rFonts w:ascii="Times New Roman" w:hAnsi="Times New Roman" w:cs="Times New Roman"/>
          <w:color w:val="auto"/>
          <w:sz w:val="24"/>
          <w:szCs w:val="24"/>
          <w:lang w:val="fr-FR"/>
        </w:rPr>
        <w:t>và các Phụ lục của hợp đồng này là phần không thể tách rời, các điều khoản có thể sửa đổi theo thoản thuận bằng văn bản của các bên.</w:t>
      </w:r>
    </w:p>
    <w:p w14:paraId="507A3C07" w14:textId="77777777" w:rsidR="00495682" w:rsidRPr="009D70ED" w:rsidRDefault="00495682" w:rsidP="00C77454">
      <w:pPr>
        <w:pStyle w:val="NormalWeb"/>
        <w:numPr>
          <w:ilvl w:val="1"/>
          <w:numId w:val="13"/>
        </w:numPr>
        <w:spacing w:before="0" w:beforeAutospacing="0" w:after="0" w:afterAutospacing="0"/>
        <w:jc w:val="both"/>
        <w:rPr>
          <w:rFonts w:ascii="Times New Roman" w:hAnsi="Times New Roman" w:cs="Times New Roman"/>
          <w:color w:val="auto"/>
          <w:sz w:val="24"/>
          <w:szCs w:val="24"/>
          <w:lang w:val="fr-FR"/>
        </w:rPr>
      </w:pPr>
      <w:r w:rsidRPr="009D70ED">
        <w:rPr>
          <w:rFonts w:ascii="Times New Roman" w:hAnsi="Times New Roman" w:cs="Times New Roman"/>
          <w:color w:val="auto"/>
          <w:sz w:val="24"/>
          <w:szCs w:val="24"/>
          <w:lang w:val="fr-FR"/>
        </w:rPr>
        <w:lastRenderedPageBreak/>
        <w:t xml:space="preserve">Hợp đồng này </w:t>
      </w:r>
      <w:r w:rsidR="00E8529A" w:rsidRPr="009D70ED">
        <w:rPr>
          <w:rFonts w:ascii="Times New Roman" w:hAnsi="Times New Roman" w:cs="Times New Roman"/>
          <w:color w:val="auto"/>
          <w:sz w:val="24"/>
          <w:szCs w:val="24"/>
          <w:lang w:val="fr-FR"/>
        </w:rPr>
        <w:t>có hiệu lực từ ngày bên B nhận được tạm ứng đợt 1 và sẽ chấm dứt vào ngày hai bên đạt được các điều khoản trong hợp đồng, hợp đồng đương nhiên được thanh lý, tuyệt đối không bên nào tự ý hủy hợp đồng này.</w:t>
      </w:r>
    </w:p>
    <w:p w14:paraId="7C5DB1A1" w14:textId="77777777" w:rsidR="00E8529A" w:rsidRPr="009D70ED" w:rsidRDefault="00E8529A" w:rsidP="00C77454">
      <w:pPr>
        <w:pStyle w:val="NormalWeb"/>
        <w:numPr>
          <w:ilvl w:val="1"/>
          <w:numId w:val="13"/>
        </w:numPr>
        <w:spacing w:before="0" w:beforeAutospacing="0" w:after="0" w:afterAutospacing="0"/>
        <w:jc w:val="both"/>
        <w:rPr>
          <w:rFonts w:ascii="Times New Roman" w:hAnsi="Times New Roman" w:cs="Times New Roman"/>
          <w:color w:val="auto"/>
          <w:sz w:val="24"/>
          <w:szCs w:val="24"/>
          <w:lang w:val="fr-FR"/>
        </w:rPr>
      </w:pPr>
      <w:r w:rsidRPr="009D70ED">
        <w:rPr>
          <w:rFonts w:ascii="Times New Roman" w:hAnsi="Times New Roman" w:cs="Times New Roman"/>
          <w:color w:val="auto"/>
          <w:sz w:val="24"/>
          <w:szCs w:val="24"/>
          <w:lang w:val="fr-FR"/>
        </w:rPr>
        <w:t>Hợp đồng này được lập thành bốn (04) bản, mỗi bên giữ hai (02) bản và có giá trị pháp lý như nhau.</w:t>
      </w:r>
    </w:p>
    <w:p w14:paraId="31746C91" w14:textId="77777777" w:rsidR="00495682" w:rsidRPr="009D70ED" w:rsidRDefault="00495682" w:rsidP="00495682">
      <w:pPr>
        <w:tabs>
          <w:tab w:val="left" w:leader="dot" w:pos="8460"/>
        </w:tabs>
        <w:rPr>
          <w:lang w:val="fr-FR"/>
        </w:rPr>
      </w:pPr>
    </w:p>
    <w:p w14:paraId="468FF504" w14:textId="4A537D8D" w:rsidR="00495682" w:rsidRPr="0061054F" w:rsidRDefault="00495682" w:rsidP="0061054F">
      <w:pPr>
        <w:tabs>
          <w:tab w:val="left" w:leader="dot" w:pos="8460"/>
        </w:tabs>
        <w:jc w:val="center"/>
        <w:rPr>
          <w:b/>
        </w:rPr>
      </w:pPr>
      <w:r w:rsidRPr="009D70ED">
        <w:rPr>
          <w:b/>
        </w:rPr>
        <w:t>ĐẠI DIỆN BÊN A                                                                     ĐẠI DIỆN BÊN B</w:t>
      </w:r>
    </w:p>
    <w:p w14:paraId="1BB774BF" w14:textId="77777777" w:rsidR="006A3CCC" w:rsidRPr="009D70ED" w:rsidRDefault="006A3CCC"/>
    <w:sectPr w:rsidR="006A3CCC" w:rsidRPr="009D70ED" w:rsidSect="00495682">
      <w:footerReference w:type="even" r:id="rId7"/>
      <w:footerReference w:type="default" r:id="rId8"/>
      <w:pgSz w:w="12240" w:h="15840"/>
      <w:pgMar w:top="1080" w:right="1200" w:bottom="1440" w:left="13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43C702" w14:textId="77777777" w:rsidR="00AE7900" w:rsidRDefault="00AE7900">
      <w:r>
        <w:separator/>
      </w:r>
    </w:p>
  </w:endnote>
  <w:endnote w:type="continuationSeparator" w:id="0">
    <w:p w14:paraId="58DA34E0" w14:textId="77777777" w:rsidR="00AE7900" w:rsidRDefault="00AE7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nTimeH">
    <w:altName w:val="Courier New"/>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E7BA6" w14:textId="77777777" w:rsidR="00170B25" w:rsidRDefault="000D2D1F" w:rsidP="009935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BA80BE" w14:textId="77777777" w:rsidR="00170B25" w:rsidRDefault="00AE79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0B78E" w14:textId="77777777" w:rsidR="009A6FE5" w:rsidRDefault="000D2D1F">
    <w:pPr>
      <w:pStyle w:val="Footer"/>
      <w:jc w:val="center"/>
    </w:pPr>
    <w:r>
      <w:fldChar w:fldCharType="begin"/>
    </w:r>
    <w:r>
      <w:instrText xml:space="preserve"> PAGE   \* MERGEFORMAT </w:instrText>
    </w:r>
    <w:r>
      <w:fldChar w:fldCharType="separate"/>
    </w:r>
    <w:r w:rsidR="00E86720">
      <w:rPr>
        <w:noProof/>
      </w:rPr>
      <w:t>3</w:t>
    </w:r>
    <w:r>
      <w:fldChar w:fldCharType="end"/>
    </w:r>
  </w:p>
  <w:p w14:paraId="345EC111" w14:textId="77777777" w:rsidR="00170B25" w:rsidRDefault="00AE790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408CAD" w14:textId="77777777" w:rsidR="00AE7900" w:rsidRDefault="00AE7900">
      <w:r>
        <w:separator/>
      </w:r>
    </w:p>
  </w:footnote>
  <w:footnote w:type="continuationSeparator" w:id="0">
    <w:p w14:paraId="5A8E4CE7" w14:textId="77777777" w:rsidR="00AE7900" w:rsidRDefault="00AE790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IÒU  %1: "/>
      <w:lvlJc w:val="left"/>
      <w:pPr>
        <w:tabs>
          <w:tab w:val="num" w:pos="1080"/>
        </w:tabs>
        <w:ind w:left="0" w:firstLine="0"/>
      </w:pPr>
    </w:lvl>
    <w:lvl w:ilvl="1">
      <w:start w:val="1"/>
      <w:numFmt w:val="decimal"/>
      <w:lvlText w:val="%1.%2. "/>
      <w:lvlJc w:val="left"/>
      <w:pPr>
        <w:tabs>
          <w:tab w:val="num" w:pos="1107"/>
        </w:tabs>
        <w:ind w:left="1107" w:hanging="567"/>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7"/>
    <w:multiLevelType w:val="multilevel"/>
    <w:tmpl w:val="00000007"/>
    <w:name w:val="WW8Num7"/>
    <w:lvl w:ilvl="0">
      <w:start w:val="1"/>
      <w:numFmt w:val="decimal"/>
      <w:suff w:val="space"/>
      <w:lvlText w:val="Điều %1. "/>
      <w:lvlJc w:val="left"/>
      <w:pPr>
        <w:tabs>
          <w:tab w:val="num" w:pos="0"/>
        </w:tabs>
        <w:ind w:left="990" w:hanging="360"/>
      </w:pPr>
    </w:lvl>
    <w:lvl w:ilvl="1">
      <w:start w:val="1"/>
      <w:numFmt w:val="decimal"/>
      <w:lvlText w:val="%1.%2"/>
      <w:lvlJc w:val="left"/>
      <w:pPr>
        <w:tabs>
          <w:tab w:val="num" w:pos="612"/>
        </w:tabs>
        <w:ind w:left="612" w:hanging="432"/>
      </w:pPr>
      <w:rPr>
        <w:rFonts w:ascii="Times New Roman" w:hAnsi="Times New Roman" w:cs="Times New Roman"/>
        <w:color w:val="auto"/>
        <w:sz w:val="24"/>
        <w:szCs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02470AB3"/>
    <w:multiLevelType w:val="hybridMultilevel"/>
    <w:tmpl w:val="A0DA7D92"/>
    <w:lvl w:ilvl="0" w:tplc="FAA667A6">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491AE8"/>
    <w:multiLevelType w:val="multilevel"/>
    <w:tmpl w:val="F332545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08D663C"/>
    <w:multiLevelType w:val="multilevel"/>
    <w:tmpl w:val="8EC45A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24783BC1"/>
    <w:multiLevelType w:val="hybridMultilevel"/>
    <w:tmpl w:val="3EFEEA94"/>
    <w:lvl w:ilvl="0" w:tplc="6CC2D90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46512E"/>
    <w:multiLevelType w:val="hybridMultilevel"/>
    <w:tmpl w:val="32A69936"/>
    <w:lvl w:ilvl="0" w:tplc="19900E7E">
      <w:start w:val="6"/>
      <w:numFmt w:val="bullet"/>
      <w:lvlText w:val="-"/>
      <w:lvlJc w:val="left"/>
      <w:pPr>
        <w:tabs>
          <w:tab w:val="num" w:pos="960"/>
        </w:tabs>
        <w:ind w:left="960" w:hanging="360"/>
      </w:pPr>
      <w:rPr>
        <w:rFonts w:ascii="Times New Roman" w:eastAsia="Times New Roman" w:hAnsi="Times New Roman" w:cs="Times New Roman" w:hint="default"/>
      </w:rPr>
    </w:lvl>
    <w:lvl w:ilvl="1" w:tplc="04090003" w:tentative="1">
      <w:start w:val="1"/>
      <w:numFmt w:val="bullet"/>
      <w:lvlText w:val="o"/>
      <w:lvlJc w:val="left"/>
      <w:pPr>
        <w:tabs>
          <w:tab w:val="num" w:pos="1680"/>
        </w:tabs>
        <w:ind w:left="1680" w:hanging="360"/>
      </w:pPr>
      <w:rPr>
        <w:rFonts w:ascii="Courier New" w:hAnsi="Courier New" w:cs="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cs="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cs="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7">
    <w:nsid w:val="32081D32"/>
    <w:multiLevelType w:val="multilevel"/>
    <w:tmpl w:val="705049C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56B153D"/>
    <w:multiLevelType w:val="multilevel"/>
    <w:tmpl w:val="3CC6FB02"/>
    <w:lvl w:ilvl="0">
      <w:start w:val="6"/>
      <w:numFmt w:val="decimal"/>
      <w:lvlText w:val="%1"/>
      <w:lvlJc w:val="left"/>
      <w:pPr>
        <w:tabs>
          <w:tab w:val="num" w:pos="360"/>
        </w:tabs>
        <w:ind w:left="360" w:hanging="360"/>
      </w:pPr>
      <w:rPr>
        <w:rFonts w:hint="default"/>
      </w:rPr>
    </w:lvl>
    <w:lvl w:ilvl="1">
      <w:start w:val="1"/>
      <w:numFmt w:val="decimal"/>
      <w:lvlText w:val="5.%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nsid w:val="3F111D8B"/>
    <w:multiLevelType w:val="hybridMultilevel"/>
    <w:tmpl w:val="0D12C322"/>
    <w:lvl w:ilvl="0" w:tplc="6CC2D902">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551D8B"/>
    <w:multiLevelType w:val="hybridMultilevel"/>
    <w:tmpl w:val="D80E0D96"/>
    <w:lvl w:ilvl="0" w:tplc="9C70E1B8">
      <w:start w:val="7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91B5F10"/>
    <w:multiLevelType w:val="multilevel"/>
    <w:tmpl w:val="7676119E"/>
    <w:lvl w:ilvl="0">
      <w:start w:val="4"/>
      <w:numFmt w:val="decimal"/>
      <w:lvlText w:val="%1"/>
      <w:lvlJc w:val="left"/>
      <w:pPr>
        <w:ind w:left="360" w:hanging="360"/>
      </w:pPr>
      <w:rPr>
        <w:rFonts w:hint="default"/>
        <w:b/>
        <w:i/>
      </w:rPr>
    </w:lvl>
    <w:lvl w:ilvl="1">
      <w:start w:val="1"/>
      <w:numFmt w:val="decimal"/>
      <w:lvlText w:val="%1.%2"/>
      <w:lvlJc w:val="left"/>
      <w:pPr>
        <w:ind w:left="360" w:hanging="360"/>
      </w:pPr>
      <w:rPr>
        <w:rFonts w:hint="default"/>
        <w:b/>
        <w:i/>
      </w:rPr>
    </w:lvl>
    <w:lvl w:ilvl="2">
      <w:start w:val="1"/>
      <w:numFmt w:val="decimalZero"/>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2">
    <w:nsid w:val="6AFD36F4"/>
    <w:multiLevelType w:val="multilevel"/>
    <w:tmpl w:val="F7E24DAC"/>
    <w:lvl w:ilvl="0">
      <w:start w:val="2"/>
      <w:numFmt w:val="decimal"/>
      <w:pStyle w:val="Heading1"/>
      <w:lvlText w:val="%1"/>
      <w:lvlJc w:val="left"/>
      <w:pPr>
        <w:tabs>
          <w:tab w:val="num" w:pos="720"/>
        </w:tabs>
        <w:ind w:left="720" w:hanging="72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nsid w:val="77474188"/>
    <w:multiLevelType w:val="hybridMultilevel"/>
    <w:tmpl w:val="5ADC2C9E"/>
    <w:lvl w:ilvl="0" w:tplc="19900E7E">
      <w:start w:val="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E612153"/>
    <w:multiLevelType w:val="hybridMultilevel"/>
    <w:tmpl w:val="31109572"/>
    <w:lvl w:ilvl="0" w:tplc="47F4E9A0">
      <w:start w:val="1"/>
      <w:numFmt w:val="decimal"/>
      <w:lvlText w:val="6.%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8"/>
  </w:num>
  <w:num w:numId="3">
    <w:abstractNumId w:val="14"/>
  </w:num>
  <w:num w:numId="4">
    <w:abstractNumId w:val="4"/>
  </w:num>
  <w:num w:numId="5">
    <w:abstractNumId w:val="6"/>
  </w:num>
  <w:num w:numId="6">
    <w:abstractNumId w:val="11"/>
  </w:num>
  <w:num w:numId="7">
    <w:abstractNumId w:val="2"/>
  </w:num>
  <w:num w:numId="8">
    <w:abstractNumId w:val="5"/>
  </w:num>
  <w:num w:numId="9">
    <w:abstractNumId w:val="0"/>
  </w:num>
  <w:num w:numId="10">
    <w:abstractNumId w:val="1"/>
  </w:num>
  <w:num w:numId="11">
    <w:abstractNumId w:val="3"/>
  </w:num>
  <w:num w:numId="12">
    <w:abstractNumId w:val="10"/>
  </w:num>
  <w:num w:numId="13">
    <w:abstractNumId w:val="7"/>
  </w:num>
  <w:num w:numId="14">
    <w:abstractNumId w:val="1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682"/>
    <w:rsid w:val="00000AA8"/>
    <w:rsid w:val="00052ECC"/>
    <w:rsid w:val="00053902"/>
    <w:rsid w:val="000728F7"/>
    <w:rsid w:val="00080939"/>
    <w:rsid w:val="00082A3C"/>
    <w:rsid w:val="000C5E7A"/>
    <w:rsid w:val="000D2D1F"/>
    <w:rsid w:val="00135880"/>
    <w:rsid w:val="00150816"/>
    <w:rsid w:val="00160997"/>
    <w:rsid w:val="00184E48"/>
    <w:rsid w:val="001E066A"/>
    <w:rsid w:val="001F1F3E"/>
    <w:rsid w:val="00215C25"/>
    <w:rsid w:val="00296E73"/>
    <w:rsid w:val="002A70B4"/>
    <w:rsid w:val="002B0949"/>
    <w:rsid w:val="002E3B66"/>
    <w:rsid w:val="002F5875"/>
    <w:rsid w:val="00336865"/>
    <w:rsid w:val="00351B4C"/>
    <w:rsid w:val="003C3B77"/>
    <w:rsid w:val="003F33BF"/>
    <w:rsid w:val="00424ABB"/>
    <w:rsid w:val="00455C64"/>
    <w:rsid w:val="00495682"/>
    <w:rsid w:val="004B2816"/>
    <w:rsid w:val="00521AB9"/>
    <w:rsid w:val="005850D2"/>
    <w:rsid w:val="005A1D5B"/>
    <w:rsid w:val="0061054F"/>
    <w:rsid w:val="0063126D"/>
    <w:rsid w:val="00636FE9"/>
    <w:rsid w:val="00640237"/>
    <w:rsid w:val="00642D53"/>
    <w:rsid w:val="006A3CCC"/>
    <w:rsid w:val="0071460B"/>
    <w:rsid w:val="0071645D"/>
    <w:rsid w:val="00872B65"/>
    <w:rsid w:val="00883518"/>
    <w:rsid w:val="008B5D51"/>
    <w:rsid w:val="008F4AB1"/>
    <w:rsid w:val="0096409D"/>
    <w:rsid w:val="009968A2"/>
    <w:rsid w:val="009D70ED"/>
    <w:rsid w:val="009E6E68"/>
    <w:rsid w:val="00A11148"/>
    <w:rsid w:val="00A77680"/>
    <w:rsid w:val="00AE7900"/>
    <w:rsid w:val="00B10264"/>
    <w:rsid w:val="00B10922"/>
    <w:rsid w:val="00B33DB7"/>
    <w:rsid w:val="00B46351"/>
    <w:rsid w:val="00BC299B"/>
    <w:rsid w:val="00C03AFF"/>
    <w:rsid w:val="00C23931"/>
    <w:rsid w:val="00C36C61"/>
    <w:rsid w:val="00C77454"/>
    <w:rsid w:val="00D64FA0"/>
    <w:rsid w:val="00E40841"/>
    <w:rsid w:val="00E40BAA"/>
    <w:rsid w:val="00E41FE8"/>
    <w:rsid w:val="00E46215"/>
    <w:rsid w:val="00E8529A"/>
    <w:rsid w:val="00E86720"/>
    <w:rsid w:val="00EC5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7DD4221"/>
  <w15:docId w15:val="{402F932A-3FFD-49DC-B5EA-777C1AA9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68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B2816"/>
    <w:pPr>
      <w:keepNext/>
      <w:numPr>
        <w:numId w:val="1"/>
      </w:numPr>
      <w:suppressAutoHyphens/>
      <w:spacing w:before="240" w:after="60"/>
      <w:outlineLvl w:val="0"/>
    </w:pPr>
    <w:rPr>
      <w:rFonts w:ascii=".VnTimeH" w:hAnsi=".VnTimeH" w:cs=".VnTimeH"/>
      <w:b/>
      <w:color w:val="0000FF"/>
      <w:kern w:val="1"/>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495682"/>
    <w:rPr>
      <w:b/>
      <w:bCs/>
    </w:rPr>
  </w:style>
  <w:style w:type="paragraph" w:styleId="NormalWeb">
    <w:name w:val="Normal (Web)"/>
    <w:basedOn w:val="Normal"/>
    <w:rsid w:val="00495682"/>
    <w:pPr>
      <w:spacing w:before="100" w:beforeAutospacing="1" w:after="100" w:afterAutospacing="1"/>
    </w:pPr>
    <w:rPr>
      <w:rFonts w:ascii="Arial" w:hAnsi="Arial" w:cs="Arial"/>
      <w:color w:val="000000"/>
      <w:sz w:val="18"/>
      <w:szCs w:val="18"/>
    </w:rPr>
  </w:style>
  <w:style w:type="character" w:styleId="Hyperlink">
    <w:name w:val="Hyperlink"/>
    <w:basedOn w:val="DefaultParagraphFont"/>
    <w:rsid w:val="00495682"/>
    <w:rPr>
      <w:color w:val="0000FF"/>
      <w:u w:val="single"/>
    </w:rPr>
  </w:style>
  <w:style w:type="paragraph" w:styleId="Footer">
    <w:name w:val="footer"/>
    <w:basedOn w:val="Normal"/>
    <w:link w:val="FooterChar"/>
    <w:uiPriority w:val="99"/>
    <w:rsid w:val="00495682"/>
    <w:pPr>
      <w:tabs>
        <w:tab w:val="center" w:pos="4320"/>
        <w:tab w:val="right" w:pos="8640"/>
      </w:tabs>
    </w:pPr>
  </w:style>
  <w:style w:type="character" w:customStyle="1" w:styleId="FooterChar">
    <w:name w:val="Footer Char"/>
    <w:basedOn w:val="DefaultParagraphFont"/>
    <w:link w:val="Footer"/>
    <w:uiPriority w:val="99"/>
    <w:rsid w:val="00495682"/>
    <w:rPr>
      <w:rFonts w:ascii="Times New Roman" w:eastAsia="Times New Roman" w:hAnsi="Times New Roman" w:cs="Times New Roman"/>
      <w:sz w:val="24"/>
      <w:szCs w:val="24"/>
    </w:rPr>
  </w:style>
  <w:style w:type="character" w:styleId="PageNumber">
    <w:name w:val="page number"/>
    <w:basedOn w:val="DefaultParagraphFont"/>
    <w:rsid w:val="00495682"/>
  </w:style>
  <w:style w:type="character" w:styleId="Emphasis">
    <w:name w:val="Emphasis"/>
    <w:basedOn w:val="DefaultParagraphFont"/>
    <w:qFormat/>
    <w:rsid w:val="00495682"/>
    <w:rPr>
      <w:i/>
      <w:iCs/>
    </w:rPr>
  </w:style>
  <w:style w:type="paragraph" w:styleId="Header">
    <w:name w:val="header"/>
    <w:basedOn w:val="Normal"/>
    <w:link w:val="HeaderChar"/>
    <w:rsid w:val="00495682"/>
    <w:pPr>
      <w:tabs>
        <w:tab w:val="center" w:pos="4153"/>
        <w:tab w:val="right" w:pos="8306"/>
      </w:tabs>
    </w:pPr>
  </w:style>
  <w:style w:type="character" w:customStyle="1" w:styleId="HeaderChar">
    <w:name w:val="Header Char"/>
    <w:basedOn w:val="DefaultParagraphFont"/>
    <w:link w:val="Header"/>
    <w:rsid w:val="00495682"/>
    <w:rPr>
      <w:rFonts w:ascii="Times New Roman" w:eastAsia="Times New Roman" w:hAnsi="Times New Roman" w:cs="Times New Roman"/>
      <w:sz w:val="24"/>
      <w:szCs w:val="24"/>
    </w:rPr>
  </w:style>
  <w:style w:type="paragraph" w:styleId="ListParagraph">
    <w:name w:val="List Paragraph"/>
    <w:basedOn w:val="Normal"/>
    <w:uiPriority w:val="34"/>
    <w:qFormat/>
    <w:rsid w:val="002A70B4"/>
    <w:pPr>
      <w:ind w:left="720"/>
      <w:contextualSpacing/>
    </w:pPr>
  </w:style>
  <w:style w:type="paragraph" w:styleId="BodyTextIndent">
    <w:name w:val="Body Text Indent"/>
    <w:basedOn w:val="Normal"/>
    <w:link w:val="BodyTextIndentChar"/>
    <w:rsid w:val="008B5D51"/>
    <w:pPr>
      <w:suppressAutoHyphens/>
      <w:ind w:left="360"/>
      <w:jc w:val="both"/>
    </w:pPr>
    <w:rPr>
      <w:rFonts w:ascii=".VnTime" w:hAnsi=".VnTime" w:cs=".VnTime"/>
      <w:color w:val="0000FF"/>
      <w:sz w:val="28"/>
      <w:szCs w:val="20"/>
      <w:lang w:eastAsia="ar-SA"/>
    </w:rPr>
  </w:style>
  <w:style w:type="character" w:customStyle="1" w:styleId="BodyTextIndentChar">
    <w:name w:val="Body Text Indent Char"/>
    <w:basedOn w:val="DefaultParagraphFont"/>
    <w:link w:val="BodyTextIndent"/>
    <w:rsid w:val="008B5D51"/>
    <w:rPr>
      <w:rFonts w:ascii=".VnTime" w:eastAsia="Times New Roman" w:hAnsi=".VnTime" w:cs=".VnTime"/>
      <w:color w:val="0000FF"/>
      <w:sz w:val="28"/>
      <w:szCs w:val="20"/>
      <w:lang w:eastAsia="ar-SA"/>
    </w:rPr>
  </w:style>
  <w:style w:type="character" w:customStyle="1" w:styleId="Heading1Char">
    <w:name w:val="Heading 1 Char"/>
    <w:basedOn w:val="DefaultParagraphFont"/>
    <w:link w:val="Heading1"/>
    <w:rsid w:val="004B2816"/>
    <w:rPr>
      <w:rFonts w:ascii=".VnTimeH" w:eastAsia="Times New Roman" w:hAnsi=".VnTimeH" w:cs=".VnTimeH"/>
      <w:b/>
      <w:color w:val="0000FF"/>
      <w:kern w:val="1"/>
      <w:sz w:val="24"/>
      <w:szCs w:val="20"/>
      <w:lang w:eastAsia="ar-SA"/>
    </w:rPr>
  </w:style>
  <w:style w:type="paragraph" w:styleId="BalloonText">
    <w:name w:val="Balloon Text"/>
    <w:basedOn w:val="Normal"/>
    <w:link w:val="BalloonTextChar"/>
    <w:uiPriority w:val="99"/>
    <w:semiHidden/>
    <w:unhideWhenUsed/>
    <w:rsid w:val="00215C25"/>
    <w:rPr>
      <w:rFonts w:ascii="Tahoma" w:hAnsi="Tahoma" w:cs="Tahoma"/>
      <w:sz w:val="16"/>
      <w:szCs w:val="16"/>
    </w:rPr>
  </w:style>
  <w:style w:type="character" w:customStyle="1" w:styleId="BalloonTextChar">
    <w:name w:val="Balloon Text Char"/>
    <w:basedOn w:val="DefaultParagraphFont"/>
    <w:link w:val="BalloonText"/>
    <w:uiPriority w:val="99"/>
    <w:semiHidden/>
    <w:rsid w:val="00215C2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961</Words>
  <Characters>5479</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Quanmode</dc:creator>
  <cp:lastModifiedBy>Quan Dinh Anh</cp:lastModifiedBy>
  <cp:revision>15</cp:revision>
  <dcterms:created xsi:type="dcterms:W3CDTF">2013-06-17T03:39:00Z</dcterms:created>
  <dcterms:modified xsi:type="dcterms:W3CDTF">2015-07-28T09:12:00Z</dcterms:modified>
</cp:coreProperties>
</file>